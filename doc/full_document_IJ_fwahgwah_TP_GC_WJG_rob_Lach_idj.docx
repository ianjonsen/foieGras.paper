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2A63" w14:textId="3D8996C7" w:rsidR="003F73CF" w:rsidRDefault="00F66E43">
      <w:pPr>
        <w:pStyle w:val="Title"/>
      </w:pPr>
      <w:del w:id="0" w:author="Ian Jonsen" w:date="2022-07-11T14:34:00Z">
        <w:r w:rsidDel="008F7AB3">
          <w:rPr>
            <w:rStyle w:val="VerbatimChar"/>
          </w:rPr>
          <w:delText xml:space="preserve">It </w:delText>
        </w:r>
      </w:del>
      <w:proofErr w:type="spellStart"/>
      <w:r w:rsidR="0012779B">
        <w:rPr>
          <w:rStyle w:val="VerbatimChar"/>
        </w:rPr>
        <w:t>foieGras</w:t>
      </w:r>
      <w:proofErr w:type="spellEnd"/>
      <w:r w:rsidR="0012779B">
        <w:t xml:space="preserve"> an R package for animal movement data: rapid quality control, </w:t>
      </w:r>
      <w:proofErr w:type="spellStart"/>
      <w:r w:rsidR="0012779B">
        <w:t>behavioural</w:t>
      </w:r>
      <w:proofErr w:type="spellEnd"/>
      <w:r w:rsidR="0012779B">
        <w:t xml:space="preserve"> estimation and simulation</w:t>
      </w:r>
    </w:p>
    <w:p w14:paraId="6A5106B5" w14:textId="77777777" w:rsidR="003F73CF" w:rsidRDefault="0012779B">
      <w:pPr>
        <w:pStyle w:val="Heading1"/>
      </w:pPr>
      <w:bookmarkStart w:id="1" w:name="abstract"/>
      <w:r>
        <w:t>Abstract</w:t>
      </w:r>
    </w:p>
    <w:p w14:paraId="417B396D" w14:textId="77777777" w:rsidR="003F73CF" w:rsidRDefault="0012779B">
      <w:pPr>
        <w:pStyle w:val="Heading3"/>
      </w:pPr>
      <w:bookmarkStart w:id="2" w:name="keywords"/>
      <w:r>
        <w:t>Keywords:</w:t>
      </w:r>
    </w:p>
    <w:p w14:paraId="2F56E51D" w14:textId="19C3CD7F" w:rsidR="003F73CF" w:rsidRDefault="0012779B">
      <w:pPr>
        <w:pStyle w:val="Heading1"/>
      </w:pPr>
      <w:bookmarkStart w:id="3" w:name="introduction"/>
      <w:bookmarkEnd w:id="1"/>
      <w:bookmarkEnd w:id="2"/>
      <w:r>
        <w:t>1 | Introduction</w:t>
      </w:r>
      <w:ins w:id="4" w:author="Ian Jonsen" w:date="2022-07-11T14:35:00Z">
        <w:r w:rsidR="008F7AB3">
          <w:t xml:space="preserve"> (</w:t>
        </w:r>
      </w:ins>
      <w:ins w:id="5" w:author="Ian Jonsen" w:date="2022-07-11T16:01:00Z">
        <w:r w:rsidR="00D1659F">
          <w:t>388</w:t>
        </w:r>
      </w:ins>
      <w:ins w:id="6" w:author="Ian Jonsen" w:date="2022-07-11T14:35:00Z">
        <w:r w:rsidR="008F7AB3">
          <w:t>)</w:t>
        </w:r>
      </w:ins>
    </w:p>
    <w:p w14:paraId="33A04D32" w14:textId="08507243" w:rsidR="003F73CF" w:rsidRDefault="0012779B" w:rsidP="00385AF9">
      <w:pPr>
        <w:pStyle w:val="FirstParagraph"/>
      </w:pPr>
      <w:r>
        <w:t xml:space="preserve">The </w:t>
      </w:r>
      <w:r w:rsidR="00672858">
        <w:t>collection of</w:t>
      </w:r>
      <w:r>
        <w:t xml:space="preserve"> </w:t>
      </w:r>
      <w:r w:rsidR="00C81DA0">
        <w:t xml:space="preserve">animal-borne </w:t>
      </w:r>
      <w:r w:rsidR="000F2537">
        <w:t>sensor</w:t>
      </w:r>
      <w:r w:rsidR="00672858">
        <w:t xml:space="preserve"> </w:t>
      </w:r>
      <w:r>
        <w:t xml:space="preserve">data </w:t>
      </w:r>
      <w:r w:rsidR="00C81DA0">
        <w:t>has become</w:t>
      </w:r>
      <w:r>
        <w:t xml:space="preserve"> </w:t>
      </w:r>
      <w:del w:id="7" w:author="Ian Jonsen" w:date="2022-07-11T15:50:00Z">
        <w:r w:rsidR="00672858" w:rsidDel="00791C06">
          <w:delText xml:space="preserve">an </w:delText>
        </w:r>
      </w:del>
      <w:r>
        <w:t xml:space="preserve">essential </w:t>
      </w:r>
      <w:del w:id="8" w:author="Ian Jonsen" w:date="2022-07-11T15:50:00Z">
        <w:r w:rsidR="00672858" w:rsidDel="00791C06">
          <w:delText xml:space="preserve">tool </w:delText>
        </w:r>
        <w:r w:rsidR="00C81DA0" w:rsidDel="00791C06">
          <w:delText>to</w:delText>
        </w:r>
      </w:del>
      <w:ins w:id="9" w:author="Ian Jonsen" w:date="2022-07-11T15:50:00Z">
        <w:r w:rsidR="00791C06">
          <w:t>for</w:t>
        </w:r>
      </w:ins>
      <w:r w:rsidR="00672858">
        <w:t xml:space="preserve"> </w:t>
      </w:r>
      <w:r>
        <w:t>understand</w:t>
      </w:r>
      <w:ins w:id="10" w:author="Ian Jonsen" w:date="2022-07-11T15:50:00Z">
        <w:r w:rsidR="00791C06">
          <w:t>ing</w:t>
        </w:r>
      </w:ins>
      <w:r w:rsidR="00C81DA0">
        <w:t xml:space="preserve"> the</w:t>
      </w:r>
      <w:r>
        <w:t xml:space="preserve"> </w:t>
      </w:r>
      <w:r w:rsidR="0011049D">
        <w:t xml:space="preserve">movements, </w:t>
      </w:r>
      <w:proofErr w:type="spellStart"/>
      <w:r>
        <w:t>behaviour</w:t>
      </w:r>
      <w:proofErr w:type="spellEnd"/>
      <w:r w:rsidR="0011049D">
        <w:t>,</w:t>
      </w:r>
      <w:r>
        <w:t xml:space="preserve"> social interactions, foraging ecology, physiology, habitat use and population dynamics of mobile and/or cryptic species. </w:t>
      </w:r>
      <w:r w:rsidR="00901AB0">
        <w:t>In a</w:t>
      </w:r>
      <w:r w:rsidR="00C81DA0">
        <w:t>ddition, t</w:t>
      </w:r>
      <w:r>
        <w:t xml:space="preserve">he sophistication </w:t>
      </w:r>
      <w:r w:rsidR="00672858">
        <w:t xml:space="preserve">and precision </w:t>
      </w:r>
      <w:r>
        <w:t xml:space="preserve">of current </w:t>
      </w:r>
      <w:r w:rsidR="00C81DA0">
        <w:t xml:space="preserve">sensor </w:t>
      </w:r>
      <w:r>
        <w:t>technology</w:t>
      </w:r>
      <w:r w:rsidR="002465CA">
        <w:t xml:space="preserve"> now</w:t>
      </w:r>
      <w:r>
        <w:t xml:space="preserve"> enables the use of </w:t>
      </w:r>
      <w:r w:rsidR="00925B31">
        <w:t xml:space="preserve">tagged </w:t>
      </w:r>
      <w:r>
        <w:t>animal</w:t>
      </w:r>
      <w:r w:rsidR="00925B31">
        <w:t xml:space="preserve">s to collect </w:t>
      </w:r>
      <w:r w:rsidR="00925B31">
        <w:rPr>
          <w:i/>
          <w:iCs/>
        </w:rPr>
        <w:t xml:space="preserve">in situ </w:t>
      </w:r>
      <w:r w:rsidR="00925B31">
        <w:t>environmental information</w:t>
      </w:r>
      <w:r>
        <w:t xml:space="preserve"> that compliments </w:t>
      </w:r>
      <w:r w:rsidR="00925B31">
        <w:t>data</w:t>
      </w:r>
      <w:r w:rsidR="009839EF">
        <w:t xml:space="preserve"> collected</w:t>
      </w:r>
      <w:r w:rsidR="00925B31">
        <w:t xml:space="preserve"> from </w:t>
      </w:r>
      <w:r>
        <w:t xml:space="preserve">traditional </w:t>
      </w:r>
      <w:r w:rsidR="009839EF">
        <w:t xml:space="preserve">Earth observing </w:t>
      </w:r>
      <w:r>
        <w:t xml:space="preserve">platforms </w:t>
      </w:r>
      <w:commentRangeStart w:id="11"/>
      <w:r>
        <w:t>(</w:t>
      </w:r>
      <w:del w:id="12" w:author="Ian Jonsen" w:date="2022-07-11T12:46:00Z">
        <w:r w:rsidDel="008C54EF">
          <w:delText xml:space="preserve">Harcourt et al., 2019; </w:delText>
        </w:r>
      </w:del>
      <w:del w:id="13" w:author="Ian Jonsen" w:date="2022-07-11T14:34:00Z">
        <w:r w:rsidDel="008F7AB3">
          <w:delText xml:space="preserve">Kays et al., 2015; </w:delText>
        </w:r>
      </w:del>
      <w:r>
        <w:t xml:space="preserve">McMahon et al., 2021). </w:t>
      </w:r>
      <w:commentRangeEnd w:id="11"/>
      <w:r w:rsidR="00731A3E">
        <w:rPr>
          <w:rStyle w:val="CommentReference"/>
        </w:rPr>
        <w:commentReference w:id="11"/>
      </w:r>
      <w:r w:rsidR="005C033D">
        <w:t xml:space="preserve">However, in </w:t>
      </w:r>
      <w:r w:rsidR="00C174D5">
        <w:t>each</w:t>
      </w:r>
      <w:r>
        <w:t xml:space="preserve"> </w:t>
      </w:r>
      <w:r w:rsidR="00C174D5">
        <w:t xml:space="preserve">of these </w:t>
      </w:r>
      <w:r>
        <w:t>application</w:t>
      </w:r>
      <w:r w:rsidR="00C174D5">
        <w:t>s</w:t>
      </w:r>
      <w:r>
        <w:t xml:space="preserve">, </w:t>
      </w:r>
      <w:r w:rsidR="00803FED">
        <w:t xml:space="preserve">common </w:t>
      </w:r>
      <w:r w:rsidR="00385AF9">
        <w:t xml:space="preserve">issues </w:t>
      </w:r>
      <w:r w:rsidR="009359BB">
        <w:t xml:space="preserve">with tracking data </w:t>
      </w:r>
      <w:del w:id="14" w:author="Lachlan Phillips (HDR)" w:date="2022-07-06T14:58:00Z">
        <w:r w:rsidR="00385AF9" w:rsidDel="00FD33AA">
          <w:delText xml:space="preserve">including </w:delText>
        </w:r>
      </w:del>
      <w:ins w:id="15" w:author="Lachlan Phillips (HDR)" w:date="2022-07-06T14:58:00Z">
        <w:r w:rsidR="00FD33AA">
          <w:t xml:space="preserve">such as </w:t>
        </w:r>
      </w:ins>
      <w:r w:rsidR="00385AF9">
        <w:t>i</w:t>
      </w:r>
      <w:r w:rsidR="00803FED">
        <w:t>rregularly timed measurements, sensor biases and location measurement error</w:t>
      </w:r>
      <w:ins w:id="16" w:author="Ian Jonsen" w:date="2022-07-11T15:51:00Z">
        <w:r w:rsidR="00791C06">
          <w:t>s</w:t>
        </w:r>
      </w:ins>
      <w:r w:rsidR="00385AF9">
        <w:t xml:space="preserve"> must be overcome</w:t>
      </w:r>
      <w:ins w:id="17" w:author="James Grecian" w:date="2022-06-30T11:59:00Z">
        <w:r w:rsidR="00731A3E">
          <w:t>.</w:t>
        </w:r>
      </w:ins>
      <w:del w:id="18" w:author="James Grecian" w:date="2022-06-30T11:59:00Z">
        <w:r w:rsidR="008B69CC" w:rsidDel="00731A3E">
          <w:delText>,</w:delText>
        </w:r>
      </w:del>
      <w:r w:rsidR="00385AF9">
        <w:t xml:space="preserve"> </w:t>
      </w:r>
      <w:del w:id="19" w:author="James Grecian" w:date="2022-06-30T11:59:00Z">
        <w:r w:rsidR="00DA13D0" w:rsidDel="00731A3E">
          <w:delText xml:space="preserve">and </w:delText>
        </w:r>
        <w:r w:rsidR="00DE3BE1" w:rsidDel="00731A3E">
          <w:delText>u</w:delText>
        </w:r>
      </w:del>
      <w:ins w:id="20" w:author="James Grecian" w:date="2022-06-30T11:59:00Z">
        <w:r w:rsidR="00731A3E">
          <w:t>U</w:t>
        </w:r>
      </w:ins>
      <w:r w:rsidR="00DE3BE1">
        <w:t xml:space="preserve">nderlying </w:t>
      </w:r>
      <w:r w:rsidR="00DA13D0">
        <w:t xml:space="preserve">animal movement processes must </w:t>
      </w:r>
      <w:ins w:id="21" w:author="James Grecian" w:date="2022-06-30T11:59:00Z">
        <w:r w:rsidR="00731A3E">
          <w:t xml:space="preserve">also </w:t>
        </w:r>
      </w:ins>
      <w:r w:rsidR="00DA13D0">
        <w:t xml:space="preserve">be adequately </w:t>
      </w:r>
      <w:proofErr w:type="spellStart"/>
      <w:r w:rsidR="00DA13D0">
        <w:t>characterised</w:t>
      </w:r>
      <w:proofErr w:type="spellEnd"/>
      <w:r w:rsidR="00DA13D0">
        <w:t xml:space="preserve"> </w:t>
      </w:r>
      <w:r w:rsidR="004171D5">
        <w:t xml:space="preserve">before </w:t>
      </w:r>
      <w:r w:rsidR="00803FED">
        <w:t>r</w:t>
      </w:r>
      <w:r w:rsidR="00385AF9">
        <w:t>obust</w:t>
      </w:r>
      <w:r w:rsidR="00803FED">
        <w:t xml:space="preserve"> inferences </w:t>
      </w:r>
      <w:r w:rsidR="004171D5">
        <w:t xml:space="preserve">can be made </w:t>
      </w:r>
      <w:r w:rsidR="00385AF9">
        <w:t xml:space="preserve">about </w:t>
      </w:r>
      <w:r w:rsidR="00565405">
        <w:t>where animals are</w:t>
      </w:r>
      <w:r w:rsidR="00385AF9">
        <w:t xml:space="preserve"> and what they are doing</w:t>
      </w:r>
      <w:r w:rsidR="00565405">
        <w:t xml:space="preserve"> </w:t>
      </w:r>
      <w:r w:rsidR="000F2537">
        <w:t xml:space="preserve">when they record or transmit </w:t>
      </w:r>
      <w:commentRangeStart w:id="22"/>
      <w:r w:rsidR="00C174D5">
        <w:t>information</w:t>
      </w:r>
      <w:commentRangeEnd w:id="22"/>
      <w:r w:rsidR="002801F3">
        <w:rPr>
          <w:rStyle w:val="CommentReference"/>
        </w:rPr>
        <w:commentReference w:id="22"/>
      </w:r>
      <w:r w:rsidR="00565405">
        <w:t xml:space="preserve">. </w:t>
      </w:r>
    </w:p>
    <w:p w14:paraId="03348F7A" w14:textId="7527600A" w:rsidR="00DA13D0" w:rsidRDefault="0012779B">
      <w:pPr>
        <w:pStyle w:val="BodyText"/>
      </w:pPr>
      <w:r>
        <w:t xml:space="preserve">State-space models (SSMs) are powerful tools for conducting quality control of and making </w:t>
      </w:r>
      <w:proofErr w:type="spellStart"/>
      <w:r>
        <w:t>behavioural</w:t>
      </w:r>
      <w:proofErr w:type="spellEnd"/>
      <w:r>
        <w:t xml:space="preserve"> inference from animal tracking data (</w:t>
      </w:r>
      <w:del w:id="23" w:author="Ian Jonsen" w:date="2022-07-11T14:46:00Z">
        <w:r w:rsidDel="002455E3">
          <w:delText xml:space="preserve">Jonsen et al., 2013; </w:delText>
        </w:r>
      </w:del>
      <w:r>
        <w:t xml:space="preserve">Patterson et al., 2008). </w:t>
      </w:r>
      <w:ins w:id="24" w:author="James Grecian" w:date="2022-06-30T12:02:00Z">
        <w:r w:rsidR="00731A3E">
          <w:t xml:space="preserve">Within this framework, </w:t>
        </w:r>
        <w:del w:id="25" w:author="Robert Harcourt" w:date="2022-07-01T12:40:00Z">
          <w:r w:rsidR="00731A3E" w:rsidDel="00723DBF">
            <w:delText xml:space="preserve">we </w:delText>
          </w:r>
        </w:del>
      </w:ins>
      <w:del w:id="26" w:author="Robert Harcourt" w:date="2022-07-01T12:40:00Z">
        <w:r w:rsidDel="00723DBF">
          <w:delText>These</w:delText>
        </w:r>
        <w:r w:rsidR="00DE3BE1" w:rsidDel="00723DBF">
          <w:delText xml:space="preserve"> </w:delText>
        </w:r>
        <w:r w:rsidDel="00723DBF">
          <w:delText xml:space="preserve">models estimate the </w:delText>
        </w:r>
        <w:r w:rsidR="004171D5" w:rsidDel="00723DBF">
          <w:delText xml:space="preserve">‘true’ </w:delText>
        </w:r>
        <w:r w:rsidDel="00723DBF">
          <w:delText xml:space="preserve">state of an unobserved process from data </w:delText>
        </w:r>
        <w:r w:rsidR="00565405" w:rsidDel="00723DBF">
          <w:delText>observed with</w:delText>
        </w:r>
        <w:r w:rsidR="00360149" w:rsidDel="00723DBF">
          <w:delText xml:space="preserve"> noise</w:delText>
        </w:r>
        <w:r w:rsidDel="00723DBF">
          <w:delText>.</w:delText>
        </w:r>
        <w:r w:rsidR="00CB6AA9" w:rsidDel="00723DBF">
          <w:delText xml:space="preserve"> </w:delText>
        </w:r>
        <w:r w:rsidDel="00723DBF">
          <w:delText xml:space="preserve">Here, we </w:delText>
        </w:r>
        <w:r w:rsidR="00C174D5" w:rsidDel="00723DBF">
          <w:delText xml:space="preserve">consider </w:delText>
        </w:r>
      </w:del>
      <w:r>
        <w:t xml:space="preserve">an animal’s true </w:t>
      </w:r>
      <w:r w:rsidR="00CB6AA9">
        <w:t>l</w:t>
      </w:r>
      <w:r>
        <w:t xml:space="preserve">ocation and/or behaviour </w:t>
      </w:r>
      <w:r w:rsidR="00681174">
        <w:t xml:space="preserve">in the wild </w:t>
      </w:r>
      <w:del w:id="27" w:author="Robert Harcourt" w:date="2022-07-01T12:40:00Z">
        <w:r w:rsidDel="00723DBF">
          <w:delText xml:space="preserve">as </w:delText>
        </w:r>
      </w:del>
      <w:ins w:id="28" w:author="Ian Jonsen" w:date="2022-07-11T14:20:00Z">
        <w:r w:rsidR="008F7AB3">
          <w:t>are</w:t>
        </w:r>
      </w:ins>
      <w:ins w:id="29" w:author="Robert Harcourt" w:date="2022-07-01T12:40:00Z">
        <w:del w:id="30" w:author="Ian Jonsen" w:date="2022-07-11T14:20:00Z">
          <w:r w:rsidR="00723DBF" w:rsidDel="008F7AB3">
            <w:delText>is</w:delText>
          </w:r>
        </w:del>
        <w:r w:rsidR="00723DBF">
          <w:t xml:space="preserve"> </w:t>
        </w:r>
        <w:del w:id="31" w:author="Ian Jonsen" w:date="2022-07-11T14:20:00Z">
          <w:r w:rsidR="00723DBF" w:rsidDel="008F7AB3">
            <w:delText xml:space="preserve">considered </w:delText>
          </w:r>
        </w:del>
      </w:ins>
      <w:ins w:id="32" w:author="James Grecian" w:date="2022-06-30T12:02:00Z">
        <w:del w:id="33" w:author="Ian Jonsen" w:date="2022-07-11T14:20:00Z">
          <w:r w:rsidR="00731A3E" w:rsidDel="008F7AB3">
            <w:delText>an</w:delText>
          </w:r>
        </w:del>
      </w:ins>
      <w:del w:id="34" w:author="James Grecian" w:date="2022-06-30T12:02:00Z">
        <w:r w:rsidDel="00731A3E">
          <w:delText>the</w:delText>
        </w:r>
      </w:del>
      <w:del w:id="35" w:author="Ian Jonsen" w:date="2022-07-11T15:51:00Z">
        <w:r w:rsidDel="00791C06">
          <w:delText xml:space="preserve"> </w:delText>
        </w:r>
      </w:del>
      <w:r>
        <w:t>unobserved state</w:t>
      </w:r>
      <w:ins w:id="36" w:author="Ian Jonsen" w:date="2022-07-11T14:21:00Z">
        <w:r w:rsidR="008F7AB3">
          <w:t>s</w:t>
        </w:r>
      </w:ins>
      <w:del w:id="37" w:author="Ian Jonsen" w:date="2022-07-11T14:20:00Z">
        <w:r w:rsidDel="008F7AB3">
          <w:delText>(s)</w:delText>
        </w:r>
      </w:del>
      <w:r>
        <w:t>,</w:t>
      </w:r>
      <w:r w:rsidR="009839EF">
        <w:t xml:space="preserve"> </w:t>
      </w:r>
      <w:r w:rsidR="004171D5">
        <w:t>while</w:t>
      </w:r>
      <w:r>
        <w:t xml:space="preserve"> measurements recorded by </w:t>
      </w:r>
      <w:r w:rsidR="004171D5">
        <w:t xml:space="preserve">animal-borne </w:t>
      </w:r>
      <w:r w:rsidR="00565405">
        <w:t>sensors</w:t>
      </w:r>
      <w:r>
        <w:t xml:space="preserve"> provide </w:t>
      </w:r>
      <w:ins w:id="38" w:author="James Grecian" w:date="2022-06-30T12:03:00Z">
        <w:r w:rsidR="002801F3">
          <w:t>noisy</w:t>
        </w:r>
      </w:ins>
      <w:del w:id="39" w:author="James Grecian" w:date="2022-06-30T12:03:00Z">
        <w:r w:rsidDel="002801F3">
          <w:delText>the</w:delText>
        </w:r>
      </w:del>
      <w:r>
        <w:t xml:space="preserve"> observations. </w:t>
      </w:r>
      <w:commentRangeStart w:id="40"/>
      <w:r w:rsidR="004171D5">
        <w:t>The</w:t>
      </w:r>
      <w:commentRangeEnd w:id="40"/>
      <w:r w:rsidR="002801F3">
        <w:rPr>
          <w:rStyle w:val="CommentReference"/>
        </w:rPr>
        <w:commentReference w:id="40"/>
      </w:r>
      <w:r w:rsidR="004171D5">
        <w:t xml:space="preserve"> SSM </w:t>
      </w:r>
      <w:r w:rsidR="00DE3BE1">
        <w:t>comprises</w:t>
      </w:r>
      <w:r w:rsidR="004171D5">
        <w:t xml:space="preserve"> </w:t>
      </w:r>
      <w:ins w:id="41" w:author="Ian Jonsen" w:date="2022-07-11T15:53:00Z">
        <w:r w:rsidR="00791C06">
          <w:t xml:space="preserve">both </w:t>
        </w:r>
      </w:ins>
      <w:r w:rsidR="004171D5">
        <w:t>a</w:t>
      </w:r>
      <w:del w:id="42" w:author="Ian Jonsen" w:date="2022-07-11T15:53:00Z">
        <w:r w:rsidR="004171D5" w:rsidDel="00791C06">
          <w:delText xml:space="preserve"> theoretical</w:delText>
        </w:r>
      </w:del>
      <w:r w:rsidR="004171D5">
        <w:t xml:space="preserve"> movement process model </w:t>
      </w:r>
      <w:ins w:id="43" w:author="Ian Jonsen" w:date="2022-07-11T15:53:00Z">
        <w:r w:rsidR="00791C06">
          <w:t>(e.g., a correlated random walk) and a meas</w:t>
        </w:r>
      </w:ins>
      <w:ins w:id="44" w:author="Ian Jonsen" w:date="2022-07-11T15:54:00Z">
        <w:r w:rsidR="00791C06">
          <w:t xml:space="preserve">urement model </w:t>
        </w:r>
      </w:ins>
      <w:del w:id="45" w:author="Ian Jonsen" w:date="2022-07-11T15:52:00Z">
        <w:r w:rsidR="00DE3BE1" w:rsidDel="00791C06">
          <w:delText>(e.g. random walk, correlated random walk, etc)</w:delText>
        </w:r>
        <w:r w:rsidR="00C81E08" w:rsidDel="00791C06">
          <w:delText xml:space="preserve"> </w:delText>
        </w:r>
      </w:del>
      <w:r w:rsidR="00DE3BE1">
        <w:t xml:space="preserve">that </w:t>
      </w:r>
      <w:del w:id="46" w:author="Ian Jonsen" w:date="2022-07-11T15:54:00Z">
        <w:r w:rsidR="00DE3BE1" w:rsidDel="00791C06">
          <w:delText xml:space="preserve">is </w:delText>
        </w:r>
      </w:del>
      <w:ins w:id="47" w:author="Ian Jonsen" w:date="2022-07-11T15:54:00Z">
        <w:r w:rsidR="00791C06">
          <w:t>are</w:t>
        </w:r>
        <w:r w:rsidR="00791C06">
          <w:t xml:space="preserve"> </w:t>
        </w:r>
      </w:ins>
      <w:r w:rsidR="00DE3BE1">
        <w:t xml:space="preserve">fit </w:t>
      </w:r>
      <w:r w:rsidR="004171D5">
        <w:t xml:space="preserve">to animal tracks to </w:t>
      </w:r>
      <w:r w:rsidR="00C81E08">
        <w:t xml:space="preserve">estimate </w:t>
      </w:r>
      <w:del w:id="48" w:author="Ian Jonsen" w:date="2022-07-11T15:54:00Z">
        <w:r w:rsidR="00C81E08" w:rsidDel="00791C06">
          <w:delText>the</w:delText>
        </w:r>
        <w:r w:rsidR="008B69CC" w:rsidDel="00791C06">
          <w:delText>se</w:delText>
        </w:r>
        <w:r w:rsidR="00C81E08" w:rsidDel="00791C06">
          <w:delText xml:space="preserve"> </w:delText>
        </w:r>
      </w:del>
      <w:r w:rsidR="00C81E08">
        <w:t xml:space="preserve">true </w:t>
      </w:r>
      <w:r w:rsidR="003D11EE">
        <w:t xml:space="preserve">location and </w:t>
      </w:r>
      <w:proofErr w:type="spellStart"/>
      <w:r w:rsidR="003D11EE">
        <w:t>behaviour</w:t>
      </w:r>
      <w:proofErr w:type="spellEnd"/>
      <w:r w:rsidR="003D11EE">
        <w:t xml:space="preserve"> </w:t>
      </w:r>
      <w:r w:rsidR="00C81E08">
        <w:t>state</w:t>
      </w:r>
      <w:r w:rsidR="003D11EE">
        <w:t>s, thereby separating ecologically-meaningful signal</w:t>
      </w:r>
      <w:r w:rsidR="009359BB">
        <w:t>s</w:t>
      </w:r>
      <w:r w:rsidR="003D11EE">
        <w:t xml:space="preserve"> from </w:t>
      </w:r>
      <w:r w:rsidR="008B69CC">
        <w:t xml:space="preserve">the noise of sensor </w:t>
      </w:r>
      <w:r w:rsidR="00681174">
        <w:t>measurement</w:t>
      </w:r>
      <w:r w:rsidR="008B69CC">
        <w:t>s</w:t>
      </w:r>
      <w:r w:rsidR="004171D5">
        <w:t>.</w:t>
      </w:r>
      <w:r w:rsidR="004171D5" w:rsidDel="009839EF">
        <w:t xml:space="preserve"> </w:t>
      </w:r>
    </w:p>
    <w:p w14:paraId="063140D3" w14:textId="760955B2" w:rsidR="00DA13D0" w:rsidRDefault="0012779B" w:rsidP="00DA13D0">
      <w:pPr>
        <w:pStyle w:val="BodyText"/>
      </w:pPr>
      <w:r>
        <w:t xml:space="preserve">Here we introduce </w:t>
      </w:r>
      <w:proofErr w:type="spellStart"/>
      <w:r>
        <w:rPr>
          <w:rStyle w:val="VerbatimChar"/>
        </w:rPr>
        <w:t>foieGras</w:t>
      </w:r>
      <w:proofErr w:type="spellEnd"/>
      <w:r w:rsidR="003D11EE">
        <w:t xml:space="preserve"> (</w:t>
      </w:r>
      <w:r>
        <w:t>pronounced “</w:t>
      </w:r>
      <w:proofErr w:type="spellStart"/>
      <w:r>
        <w:rPr>
          <w:i/>
          <w:iCs/>
        </w:rPr>
        <w:t>fwah</w:t>
      </w:r>
      <w:proofErr w:type="spellEnd"/>
      <w:r>
        <w:rPr>
          <w:i/>
          <w:iCs/>
        </w:rPr>
        <w:t xml:space="preserve"> </w:t>
      </w:r>
      <w:proofErr w:type="spellStart"/>
      <w:r>
        <w:rPr>
          <w:i/>
          <w:iCs/>
        </w:rPr>
        <w:t>grah</w:t>
      </w:r>
      <w:proofErr w:type="spellEnd"/>
      <w:r>
        <w:t>”</w:t>
      </w:r>
      <w:r w:rsidR="003D11EE">
        <w:t xml:space="preserve">), a </w:t>
      </w:r>
      <w:r w:rsidR="009359BB">
        <w:t>package for fitting SSMs in</w:t>
      </w:r>
      <w:r w:rsidR="003D11EE" w:rsidRPr="003D11EE">
        <w:t xml:space="preserve"> </w:t>
      </w:r>
      <w:r w:rsidR="003D11EE">
        <w:t>R (R Core Team, 2021)</w:t>
      </w:r>
      <w:r>
        <w:t xml:space="preserve">. This package </w:t>
      </w:r>
      <w:r w:rsidR="00A76FE3">
        <w:t>has</w:t>
      </w:r>
      <w:r>
        <w:t xml:space="preserve"> two aims: (1) to be a simple and fast implementation of SSMs </w:t>
      </w:r>
      <w:r w:rsidR="00681174">
        <w:t xml:space="preserve">to </w:t>
      </w:r>
      <w:r>
        <w:t>quality control error-prone animal location data (</w:t>
      </w:r>
      <w:proofErr w:type="spellStart"/>
      <w:r>
        <w:t>Jonsen</w:t>
      </w:r>
      <w:proofErr w:type="spellEnd"/>
      <w:ins w:id="49" w:author="Ian Jonsen" w:date="2022-07-11T15:55:00Z">
        <w:r w:rsidR="00791C06">
          <w:t xml:space="preserve"> et al. </w:t>
        </w:r>
      </w:ins>
      <w:del w:id="50" w:author="Ian Jonsen" w:date="2022-07-11T15:55:00Z">
        <w:r w:rsidDel="00791C06">
          <w:delText>:</w:delText>
        </w:r>
      </w:del>
      <w:r>
        <w:t xml:space="preserve">2020); and (2) for inference of changes in behaviour along animal tracks (Jonsen et al., 2019). </w:t>
      </w:r>
      <w:r w:rsidR="003D11EE">
        <w:t>Although several implementations of SSMs for animal movement data exist</w:t>
      </w:r>
      <w:ins w:id="51" w:author="Ian Jonsen" w:date="2022-07-11T15:59:00Z">
        <w:r w:rsidR="00E73C2F">
          <w:t xml:space="preserve">, </w:t>
        </w:r>
      </w:ins>
      <w:del w:id="52" w:author="Ian Jonsen" w:date="2022-07-11T15:59:00Z">
        <w:r w:rsidR="009359BB" w:rsidDel="00E73C2F">
          <w:delText xml:space="preserve"> (</w:delText>
        </w:r>
      </w:del>
      <w:r w:rsidR="009359BB">
        <w:t xml:space="preserve">e.g. </w:t>
      </w:r>
      <w:proofErr w:type="spellStart"/>
      <w:r w:rsidR="009359BB">
        <w:rPr>
          <w:rStyle w:val="VerbatimChar"/>
        </w:rPr>
        <w:t>bsam</w:t>
      </w:r>
      <w:proofErr w:type="spellEnd"/>
      <w:r w:rsidR="009359BB">
        <w:t xml:space="preserve"> (</w:t>
      </w:r>
      <w:proofErr w:type="spellStart"/>
      <w:r w:rsidR="009359BB">
        <w:t>Jonsen</w:t>
      </w:r>
      <w:proofErr w:type="spellEnd"/>
      <w:r w:rsidR="009359BB">
        <w:t xml:space="preserve"> et al., 2005), </w:t>
      </w:r>
      <w:r w:rsidR="009359BB">
        <w:rPr>
          <w:rStyle w:val="VerbatimChar"/>
        </w:rPr>
        <w:t>crawl</w:t>
      </w:r>
      <w:r w:rsidR="009359BB">
        <w:t xml:space="preserve"> (Johnson et al., 2008), </w:t>
      </w:r>
      <w:ins w:id="53" w:author="Ian Jonsen" w:date="2022-07-11T15:59:00Z">
        <w:r w:rsidR="00E73C2F">
          <w:t xml:space="preserve">and </w:t>
        </w:r>
      </w:ins>
      <w:del w:id="54" w:author="Ian Jonsen" w:date="2022-07-11T15:58:00Z">
        <w:r w:rsidR="009359BB" w:rsidDel="00E73C2F">
          <w:rPr>
            <w:rStyle w:val="VerbatimChar"/>
          </w:rPr>
          <w:delText>argosTrack</w:delText>
        </w:r>
        <w:r w:rsidR="009359BB" w:rsidDel="00E73C2F">
          <w:delText xml:space="preserve"> (Albertsen et al., 2015), </w:delText>
        </w:r>
      </w:del>
      <w:proofErr w:type="spellStart"/>
      <w:r w:rsidR="009359BB">
        <w:rPr>
          <w:rStyle w:val="VerbatimChar"/>
        </w:rPr>
        <w:t>ctmm</w:t>
      </w:r>
      <w:proofErr w:type="spellEnd"/>
      <w:r w:rsidR="009359BB">
        <w:t xml:space="preserve"> (Calabrese et al., 2016</w:t>
      </w:r>
      <w:del w:id="55" w:author="Ian Jonsen" w:date="2022-07-11T15:58:00Z">
        <w:r w:rsidR="009359BB" w:rsidDel="00E73C2F">
          <w:delText xml:space="preserve">), and </w:delText>
        </w:r>
        <w:r w:rsidR="009359BB" w:rsidDel="00E73C2F">
          <w:rPr>
            <w:rStyle w:val="VerbatimChar"/>
          </w:rPr>
          <w:delText>yaps</w:delText>
        </w:r>
        <w:r w:rsidR="009359BB" w:rsidDel="00E73C2F">
          <w:delText xml:space="preserve"> (Baktoft et al., 2017)</w:delText>
        </w:r>
      </w:del>
      <w:ins w:id="56" w:author="Ian Jonsen" w:date="2022-07-11T15:58:00Z">
        <w:r w:rsidR="00E73C2F">
          <w:t>)</w:t>
        </w:r>
      </w:ins>
      <w:del w:id="57" w:author="Ian Jonsen" w:date="2022-07-11T15:59:00Z">
        <w:r w:rsidR="009359BB" w:rsidDel="00E73C2F">
          <w:delText>)</w:delText>
        </w:r>
      </w:del>
      <w:r w:rsidR="003D11EE">
        <w:t xml:space="preserve">, their utility </w:t>
      </w:r>
      <w:ins w:id="58" w:author="Ian Jonsen" w:date="2022-07-11T14:47:00Z">
        <w:r w:rsidR="002455E3">
          <w:t xml:space="preserve">often </w:t>
        </w:r>
      </w:ins>
      <w:r w:rsidR="003D11EE">
        <w:t>is hampered by</w:t>
      </w:r>
      <w:r w:rsidR="00E21C39">
        <w:t xml:space="preserve"> their</w:t>
      </w:r>
      <w:r w:rsidR="003D11EE">
        <w:t xml:space="preserve"> technical complexity. </w:t>
      </w:r>
      <w:proofErr w:type="spellStart"/>
      <w:r>
        <w:rPr>
          <w:rStyle w:val="VerbatimChar"/>
        </w:rPr>
        <w:t>foieGras</w:t>
      </w:r>
      <w:proofErr w:type="spellEnd"/>
      <w:r>
        <w:t xml:space="preserve"> </w:t>
      </w:r>
      <w:r w:rsidR="00E21C39">
        <w:t xml:space="preserve">has a </w:t>
      </w:r>
      <w:r w:rsidR="00A76FE3">
        <w:t xml:space="preserve">more user-friendly </w:t>
      </w:r>
      <w:r w:rsidR="00E21C39">
        <w:t>implementation suitable for novices</w:t>
      </w:r>
      <w:r>
        <w:t>, yet users can exert control over many aspects of the package functions via optional arguments</w:t>
      </w:r>
      <w:r w:rsidR="00B5421B">
        <w:t xml:space="preserve">, accommodating </w:t>
      </w:r>
      <w:r w:rsidR="00E21C39">
        <w:t>the needs of experienced users.</w:t>
      </w:r>
      <w:r w:rsidR="00DA13D0">
        <w:t xml:space="preserve"> </w:t>
      </w:r>
    </w:p>
    <w:p w14:paraId="40480ADA" w14:textId="4140907A" w:rsidR="003F73CF" w:rsidRDefault="00E21C39">
      <w:pPr>
        <w:pStyle w:val="BodyText"/>
      </w:pPr>
      <w:r>
        <w:t>W</w:t>
      </w:r>
      <w:r w:rsidR="0012779B">
        <w:t xml:space="preserve">e describe the main features of </w:t>
      </w:r>
      <w:proofErr w:type="spellStart"/>
      <w:r w:rsidR="0012779B">
        <w:rPr>
          <w:rStyle w:val="VerbatimChar"/>
        </w:rPr>
        <w:t>foieGras</w:t>
      </w:r>
      <w:proofErr w:type="spellEnd"/>
      <w:r w:rsidR="0012779B">
        <w:t xml:space="preserve"> and illustrate its use through a set of applications drawing on Argos and GPS tracking data. Full R code and data for each of the </w:t>
      </w:r>
      <w:r w:rsidR="0012779B">
        <w:lastRenderedPageBreak/>
        <w:t xml:space="preserve">applications is provided in the Supporting Information. Additional details on package functions and </w:t>
      </w:r>
      <w:del w:id="59" w:author="Robert Harcourt" w:date="2022-07-01T12:42:00Z">
        <w:r w:rsidR="0012779B" w:rsidDel="00723DBF">
          <w:delText xml:space="preserve">their </w:delText>
        </w:r>
      </w:del>
      <w:r w:rsidR="0012779B">
        <w:t>use can be found in th</w:t>
      </w:r>
      <w:ins w:id="60" w:author="Ian Jonsen" w:date="2022-07-11T16:01:00Z">
        <w:r w:rsidR="00E73C2F">
          <w:t>e</w:t>
        </w:r>
      </w:ins>
      <w:del w:id="61" w:author="Ian Jonsen" w:date="2022-07-11T16:01:00Z">
        <w:r w:rsidR="0012779B" w:rsidDel="00E73C2F">
          <w:delText>eir</w:delText>
        </w:r>
      </w:del>
      <w:r w:rsidR="0012779B">
        <w:t xml:space="preserve"> help files and </w:t>
      </w:r>
      <w:del w:id="62" w:author="Ian Jonsen" w:date="2022-07-11T16:01:00Z">
        <w:r w:rsidR="0012779B" w:rsidDel="00E73C2F">
          <w:delText xml:space="preserve">in the </w:delText>
        </w:r>
      </w:del>
      <w:r w:rsidR="0012779B">
        <w:t>package vignettes.</w:t>
      </w:r>
    </w:p>
    <w:p w14:paraId="26D51893" w14:textId="2A294292" w:rsidR="003F73CF" w:rsidRDefault="0012779B">
      <w:pPr>
        <w:pStyle w:val="Heading1"/>
      </w:pPr>
      <w:bookmarkStart w:id="63" w:name="foiegras-overview"/>
      <w:bookmarkEnd w:id="3"/>
      <w:r>
        <w:t xml:space="preserve">2 | </w:t>
      </w:r>
      <w:proofErr w:type="spellStart"/>
      <w:r>
        <w:rPr>
          <w:rStyle w:val="VerbatimChar"/>
        </w:rPr>
        <w:t>foieGras</w:t>
      </w:r>
      <w:proofErr w:type="spellEnd"/>
      <w:r>
        <w:t xml:space="preserve"> </w:t>
      </w:r>
      <w:ins w:id="64" w:author="Ian Jonsen" w:date="2022-07-11T14:36:00Z">
        <w:r w:rsidR="00627497">
          <w:t>o</w:t>
        </w:r>
      </w:ins>
      <w:del w:id="65" w:author="Ian Jonsen" w:date="2022-07-11T14:36:00Z">
        <w:r w:rsidDel="00627497">
          <w:delText>o</w:delText>
        </w:r>
      </w:del>
      <w:r>
        <w:t>verview</w:t>
      </w:r>
      <w:ins w:id="66" w:author="Ian Jonsen" w:date="2022-07-11T14:36:00Z">
        <w:r w:rsidR="00627497">
          <w:t xml:space="preserve"> (1573)</w:t>
        </w:r>
      </w:ins>
    </w:p>
    <w:p w14:paraId="581C8EE6" w14:textId="54C62381" w:rsidR="003F73CF" w:rsidRDefault="0012779B">
      <w:pPr>
        <w:pStyle w:val="FirstParagraph"/>
      </w:pPr>
      <w:r>
        <w:t xml:space="preserve">The workflow for </w:t>
      </w:r>
      <w:proofErr w:type="spellStart"/>
      <w:r>
        <w:rPr>
          <w:rStyle w:val="VerbatimChar"/>
        </w:rPr>
        <w:t>foieGras</w:t>
      </w:r>
      <w:proofErr w:type="spellEnd"/>
      <w:r>
        <w:t xml:space="preserve"> is deliberately simple, with many of the usual </w:t>
      </w:r>
      <w:del w:id="67" w:author="Gemma Carroll" w:date="2022-06-27T16:20:00Z">
        <w:r w:rsidDel="00B5421B">
          <w:delText xml:space="preserve">track </w:delText>
        </w:r>
      </w:del>
      <w:r>
        <w:t xml:space="preserve">data processing </w:t>
      </w:r>
      <w:del w:id="68" w:author="Gemma Carroll" w:date="2022-06-27T16:20:00Z">
        <w:r w:rsidDel="00B5421B">
          <w:delText xml:space="preserve">checks </w:delText>
        </w:r>
      </w:del>
      <w:r>
        <w:t xml:space="preserve">and formatting </w:t>
      </w:r>
      <w:ins w:id="69" w:author="Gemma Carroll" w:date="2022-06-27T16:20:00Z">
        <w:r w:rsidR="00B5421B">
          <w:t xml:space="preserve">steps </w:t>
        </w:r>
      </w:ins>
      <w:r>
        <w:t xml:space="preserve">handled automatically. Here we </w:t>
      </w:r>
      <w:del w:id="70" w:author="Gemma Carroll" w:date="2022-06-27T16:33:00Z">
        <w:r w:rsidDel="002465CA">
          <w:delText xml:space="preserve">outline </w:delText>
        </w:r>
      </w:del>
      <w:ins w:id="71" w:author="Gemma Carroll" w:date="2022-06-27T16:33:00Z">
        <w:r w:rsidR="002465CA">
          <w:t xml:space="preserve">describe </w:t>
        </w:r>
      </w:ins>
      <w:r>
        <w:t xml:space="preserve">the main </w:t>
      </w:r>
      <w:del w:id="72" w:author="Gemma Carroll" w:date="2022-06-27T16:28:00Z">
        <w:r w:rsidDel="00C174D5">
          <w:delText xml:space="preserve">aspects </w:delText>
        </w:r>
      </w:del>
      <w:ins w:id="73" w:author="Gemma Carroll" w:date="2022-06-27T16:33:00Z">
        <w:r w:rsidR="002465CA">
          <w:t>capabilities</w:t>
        </w:r>
      </w:ins>
      <w:ins w:id="74" w:author="Gemma Carroll" w:date="2022-06-27T16:28:00Z">
        <w:r w:rsidR="00C174D5">
          <w:t xml:space="preserve"> </w:t>
        </w:r>
      </w:ins>
      <w:r>
        <w:t xml:space="preserve">of </w:t>
      </w:r>
      <w:del w:id="75" w:author="Gemma Carroll" w:date="2022-06-27T16:28:00Z">
        <w:r w:rsidDel="00C174D5">
          <w:delText xml:space="preserve">the </w:delText>
        </w:r>
      </w:del>
      <w:proofErr w:type="spellStart"/>
      <w:r>
        <w:rPr>
          <w:rStyle w:val="VerbatimChar"/>
        </w:rPr>
        <w:t>foieGras</w:t>
      </w:r>
      <w:proofErr w:type="spellEnd"/>
      <w:del w:id="76" w:author="Gemma Carroll" w:date="2022-06-27T16:33:00Z">
        <w:r w:rsidDel="002465CA">
          <w:delText xml:space="preserve"> </w:delText>
        </w:r>
      </w:del>
      <w:del w:id="77" w:author="Gemma Carroll" w:date="2022-06-27T16:28:00Z">
        <w:r w:rsidDel="00C174D5">
          <w:delText>package. The packages’s</w:delText>
        </w:r>
      </w:del>
      <w:ins w:id="78" w:author="Gemma Carroll" w:date="2022-06-27T16:33:00Z">
        <w:r w:rsidR="002465CA">
          <w:t xml:space="preserve"> and list </w:t>
        </w:r>
      </w:ins>
      <w:ins w:id="79" w:author="Gemma Carroll" w:date="2022-06-27T16:28:00Z">
        <w:r w:rsidR="00C174D5">
          <w:t>the</w:t>
        </w:r>
      </w:ins>
      <w:r>
        <w:t xml:space="preserve"> main functions </w:t>
      </w:r>
      <w:del w:id="80" w:author="Gemma Carroll" w:date="2022-06-27T16:28:00Z">
        <w:r w:rsidDel="00C174D5">
          <w:delText xml:space="preserve">are listed </w:delText>
        </w:r>
      </w:del>
      <w:r>
        <w:t xml:space="preserve">in </w:t>
      </w:r>
      <w:commentRangeStart w:id="81"/>
      <w:r>
        <w:t xml:space="preserve">Table </w:t>
      </w:r>
      <w:commentRangeEnd w:id="81"/>
      <w:r w:rsidR="00712D89">
        <w:rPr>
          <w:rStyle w:val="CommentReference"/>
        </w:rPr>
        <w:commentReference w:id="81"/>
      </w:r>
      <w:ins w:id="82" w:author="Gemma Carroll" w:date="2022-06-27T18:16:00Z">
        <w:r w:rsidR="00914E95">
          <w:t>1</w:t>
        </w:r>
      </w:ins>
      <w:r>
        <w:t>.</w:t>
      </w:r>
    </w:p>
    <w:p w14:paraId="5AA3030A" w14:textId="77777777" w:rsidR="003F73CF" w:rsidRDefault="0012779B">
      <w:pPr>
        <w:pStyle w:val="Heading2"/>
      </w:pPr>
      <w:bookmarkStart w:id="83" w:name="data-preparation"/>
      <w:r>
        <w:t xml:space="preserve">2.1 | Data </w:t>
      </w:r>
      <w:commentRangeStart w:id="84"/>
      <w:r>
        <w:t>preparation</w:t>
      </w:r>
      <w:commentRangeEnd w:id="84"/>
      <w:r w:rsidR="003B5B35">
        <w:rPr>
          <w:rStyle w:val="CommentReference"/>
          <w:rFonts w:asciiTheme="minorHAnsi" w:eastAsiaTheme="minorHAnsi" w:hAnsiTheme="minorHAnsi" w:cstheme="minorBidi"/>
          <w:b w:val="0"/>
          <w:bCs w:val="0"/>
          <w:color w:val="auto"/>
        </w:rPr>
        <w:commentReference w:id="84"/>
      </w:r>
    </w:p>
    <w:p w14:paraId="3AB88FA5" w14:textId="3D27903D" w:rsidR="003F73CF" w:rsidRDefault="00FB13FE">
      <w:pPr>
        <w:pStyle w:val="FirstParagraph"/>
      </w:pPr>
      <w:ins w:id="85" w:author="Patterson, Toby (O&amp;A, Hobart)" w:date="2022-06-24T20:04:00Z">
        <w:del w:id="86" w:author="James Grecian" w:date="2022-06-30T12:12:00Z">
          <w:r w:rsidDel="00BE1980">
            <w:delText xml:space="preserve">No intricate data formatting is required to </w:delText>
          </w:r>
        </w:del>
      </w:ins>
      <w:ins w:id="87" w:author="Patterson, Toby (O&amp;A, Hobart)" w:date="2022-06-24T20:08:00Z">
        <w:del w:id="88" w:author="James Grecian" w:date="2022-06-30T12:12:00Z">
          <w:r w:rsidDel="00BE1980">
            <w:delText>import location data in</w:delText>
          </w:r>
        </w:del>
      </w:ins>
      <w:ins w:id="89" w:author="Gemma Carroll" w:date="2022-06-27T18:18:00Z">
        <w:del w:id="90" w:author="James Grecian" w:date="2022-06-30T12:12:00Z">
          <w:r w:rsidR="00914E95" w:rsidDel="00BE1980">
            <w:delText xml:space="preserve">to </w:delText>
          </w:r>
        </w:del>
      </w:ins>
      <w:ins w:id="91" w:author="Patterson, Toby (O&amp;A, Hobart)" w:date="2022-06-24T20:08:00Z">
        <w:del w:id="92" w:author="James Grecian" w:date="2022-06-30T12:12:00Z">
          <w:r w:rsidDel="00BE1980">
            <w:delText xml:space="preserve"> a form suitable for f</w:delText>
          </w:r>
          <w:r w:rsidR="00354872" w:rsidDel="00BE1980">
            <w:delText>oieGras</w:delText>
          </w:r>
        </w:del>
      </w:ins>
      <w:ins w:id="93" w:author="Gemma Carroll" w:date="2022-06-27T16:22:00Z">
        <w:del w:id="94" w:author="James Grecian" w:date="2022-06-30T12:12:00Z">
          <w:r w:rsidR="003416E8" w:rsidDel="00BE1980">
            <w:delText>.</w:delText>
          </w:r>
        </w:del>
      </w:ins>
      <w:ins w:id="95" w:author="Patterson, Toby (O&amp;A, Hobart)" w:date="2022-06-24T20:09:00Z">
        <w:del w:id="96" w:author="James Grecian" w:date="2022-06-30T12:12:00Z">
          <w:r w:rsidR="00354872" w:rsidDel="00BE1980">
            <w:delText xml:space="preserve">; </w:delText>
          </w:r>
        </w:del>
      </w:ins>
      <w:ins w:id="97" w:author="Patterson, Toby (O&amp;A, Hobart)" w:date="2022-06-24T20:08:00Z">
        <w:del w:id="98" w:author="James Grecian" w:date="2022-06-30T12:12:00Z">
          <w:r w:rsidR="00354872" w:rsidDel="00BE1980">
            <w:delText xml:space="preserve"> </w:delText>
          </w:r>
        </w:del>
      </w:ins>
      <w:del w:id="99" w:author="Patterson, Toby (O&amp;A, Hobart)" w:date="2022-06-24T20:08:00Z">
        <w:r w:rsidR="0012779B" w:rsidDel="00354872">
          <w:delText>A</w:delText>
        </w:r>
      </w:del>
      <w:ins w:id="100" w:author="Gemma Carroll" w:date="2022-06-27T16:22:00Z">
        <w:r w:rsidR="003416E8">
          <w:t>A</w:t>
        </w:r>
      </w:ins>
      <w:ins w:id="101" w:author="Patterson, Toby (O&amp;A, Hobart)" w:date="2022-06-24T20:08:00Z">
        <w:del w:id="102" w:author="Gemma Carroll" w:date="2022-06-27T16:22:00Z">
          <w:r w:rsidR="00354872" w:rsidDel="003416E8">
            <w:delText>a</w:delText>
          </w:r>
        </w:del>
      </w:ins>
      <w:r w:rsidR="0012779B">
        <w:t>nimal track</w:t>
      </w:r>
      <w:del w:id="103" w:author="Gemma Carroll" w:date="2022-06-27T18:18:00Z">
        <w:r w:rsidR="0012779B" w:rsidDel="00914E95">
          <w:delText>ing data</w:delText>
        </w:r>
      </w:del>
      <w:ins w:id="104" w:author="Gemma Carroll" w:date="2022-06-27T18:18:00Z">
        <w:r w:rsidR="00914E95">
          <w:t>s</w:t>
        </w:r>
      </w:ins>
      <w:r w:rsidR="0012779B">
        <w:t xml:space="preserve">, consisting of </w:t>
      </w:r>
      <w:ins w:id="105" w:author="Gemma Carroll" w:date="2022-06-27T16:24:00Z">
        <w:r w:rsidR="003416E8">
          <w:t>a</w:t>
        </w:r>
      </w:ins>
      <w:del w:id="106" w:author="Patterson, Toby (O&amp;A, Hobart)" w:date="2022-06-24T20:01:00Z">
        <w:r w:rsidR="0012779B" w:rsidDel="00712D89">
          <w:delText>a</w:delText>
        </w:r>
      </w:del>
      <w:ins w:id="107" w:author="Patterson, Toby (O&amp;A, Hobart)" w:date="2022-06-24T20:01:00Z">
        <w:del w:id="108" w:author="Gemma Carroll" w:date="2022-06-27T16:22:00Z">
          <w:r w:rsidR="00712D89" w:rsidDel="003416E8">
            <w:delText>individually referenced</w:delText>
          </w:r>
        </w:del>
      </w:ins>
      <w:r w:rsidR="0012779B">
        <w:t xml:space="preserve"> time-series of location coordinates</w:t>
      </w:r>
      <w:ins w:id="109" w:author="Gemma Carroll" w:date="2022-06-27T16:22:00Z">
        <w:r w:rsidR="003416E8">
          <w:t xml:space="preserve"> for </w:t>
        </w:r>
      </w:ins>
      <w:ins w:id="110" w:author="Gemma Carroll" w:date="2022-06-27T16:25:00Z">
        <w:r w:rsidR="003416E8">
          <w:t>multiple</w:t>
        </w:r>
      </w:ins>
      <w:ins w:id="111" w:author="Gemma Carroll" w:date="2022-06-27T16:22:00Z">
        <w:r w:rsidR="003416E8">
          <w:t xml:space="preserve"> animal</w:t>
        </w:r>
      </w:ins>
      <w:ins w:id="112" w:author="Gemma Carroll" w:date="2022-06-27T16:23:00Z">
        <w:r w:rsidR="003416E8">
          <w:t>s</w:t>
        </w:r>
      </w:ins>
      <w:r w:rsidR="0012779B">
        <w:t xml:space="preserve">, </w:t>
      </w:r>
      <w:del w:id="113" w:author="Patterson, Toby (O&amp;A, Hobart)" w:date="2022-06-24T20:01:00Z">
        <w:r w:rsidR="0012779B" w:rsidDel="00712D89">
          <w:delText>can be</w:delText>
        </w:r>
      </w:del>
      <w:ins w:id="114" w:author="Patterson, Toby (O&amp;A, Hobart)" w:date="2022-06-24T20:01:00Z">
        <w:r w:rsidR="00712D89">
          <w:t xml:space="preserve">are </w:t>
        </w:r>
        <w:del w:id="115" w:author="Gemma Carroll" w:date="2022-06-27T16:25:00Z">
          <w:r w:rsidR="00712D89" w:rsidDel="003416E8">
            <w:delText>often</w:delText>
          </w:r>
        </w:del>
      </w:ins>
      <w:del w:id="116" w:author="Gemma Carroll" w:date="2022-06-27T16:25:00Z">
        <w:r w:rsidR="0012779B" w:rsidDel="003416E8">
          <w:delText xml:space="preserve"> </w:delText>
        </w:r>
      </w:del>
      <w:r w:rsidR="0012779B">
        <w:t>read into R as a data frame</w:t>
      </w:r>
      <w:del w:id="117" w:author="Gemma Carroll" w:date="2022-06-27T16:24:00Z">
        <w:r w:rsidR="0012779B" w:rsidDel="003416E8">
          <w:delText xml:space="preserve"> using standard functions such as </w:delText>
        </w:r>
        <w:r w:rsidR="0012779B" w:rsidDel="003416E8">
          <w:rPr>
            <w:rStyle w:val="VerbatimChar"/>
          </w:rPr>
          <w:delText>read.csv</w:delText>
        </w:r>
      </w:del>
      <w:ins w:id="118" w:author="Patterson, Toby (O&amp;A, Hobart)" w:date="2022-06-24T20:09:00Z">
        <w:del w:id="119" w:author="Gemma Carroll" w:date="2022-06-27T16:24:00Z">
          <w:r w:rsidR="00354872" w:rsidDel="003416E8">
            <w:delText xml:space="preserve"> etc</w:delText>
          </w:r>
        </w:del>
        <w:r w:rsidR="00354872">
          <w:t>.</w:t>
        </w:r>
      </w:ins>
      <w:del w:id="120" w:author="Patterson, Toby (O&amp;A, Hobart)" w:date="2022-06-24T20:09:00Z">
        <w:r w:rsidR="0012779B" w:rsidDel="00354872">
          <w:delText>.</w:delText>
        </w:r>
      </w:del>
      <w:r w:rsidR="0012779B">
        <w:t xml:space="preserve"> The canonical data format for Argos tracks consists of a data frame with 5 columns corresponding to the following named variables: </w:t>
      </w:r>
      <w:r w:rsidR="0012779B">
        <w:rPr>
          <w:rStyle w:val="VerbatimChar"/>
        </w:rPr>
        <w:t>id</w:t>
      </w:r>
      <w:r w:rsidR="0012779B">
        <w:t xml:space="preserve"> (</w:t>
      </w:r>
      <w:del w:id="121" w:author="Gemma Carroll" w:date="2022-06-27T16:38:00Z">
        <w:r w:rsidR="0012779B" w:rsidDel="0051122B">
          <w:delText xml:space="preserve">individual </w:delText>
        </w:r>
      </w:del>
      <w:ins w:id="122" w:author="Gemma Carroll" w:date="2022-06-27T16:25:00Z">
        <w:r w:rsidR="003416E8">
          <w:t xml:space="preserve">animal </w:t>
        </w:r>
      </w:ins>
      <w:r w:rsidR="0012779B">
        <w:t xml:space="preserve">id), </w:t>
      </w:r>
      <w:r w:rsidR="0012779B">
        <w:rPr>
          <w:rStyle w:val="VerbatimChar"/>
        </w:rPr>
        <w:t>date</w:t>
      </w:r>
      <w:r w:rsidR="0012779B">
        <w:t xml:space="preserve"> (date and time), </w:t>
      </w:r>
      <w:r w:rsidR="0012779B">
        <w:rPr>
          <w:rStyle w:val="VerbatimChar"/>
        </w:rPr>
        <w:t>lc</w:t>
      </w:r>
      <w:r w:rsidR="0012779B">
        <w:t xml:space="preserve"> (location class),</w:t>
      </w:r>
      <w:commentRangeStart w:id="123"/>
      <w:r w:rsidR="0012779B">
        <w:t xml:space="preserve"> </w:t>
      </w:r>
      <w:proofErr w:type="spellStart"/>
      <w:r w:rsidR="0012779B">
        <w:rPr>
          <w:rStyle w:val="VerbatimChar"/>
        </w:rPr>
        <w:t>lon</w:t>
      </w:r>
      <w:proofErr w:type="spellEnd"/>
      <w:r w:rsidR="0012779B">
        <w:t xml:space="preserve"> (longitude), </w:t>
      </w:r>
      <w:proofErr w:type="spellStart"/>
      <w:r w:rsidR="0012779B">
        <w:rPr>
          <w:rStyle w:val="VerbatimChar"/>
        </w:rPr>
        <w:t>lat</w:t>
      </w:r>
      <w:proofErr w:type="spellEnd"/>
      <w:r w:rsidR="0012779B">
        <w:t xml:space="preserve"> (latitude). </w:t>
      </w:r>
      <w:commentRangeEnd w:id="123"/>
      <w:r w:rsidR="00C23E82">
        <w:rPr>
          <w:rStyle w:val="CommentReference"/>
        </w:rPr>
        <w:commentReference w:id="123"/>
      </w:r>
      <w:r w:rsidR="0012779B">
        <w:t xml:space="preserve">Optionally, an additional 3 columns, </w:t>
      </w:r>
      <w:proofErr w:type="spellStart"/>
      <w:r w:rsidR="0012779B">
        <w:rPr>
          <w:rStyle w:val="VerbatimChar"/>
        </w:rPr>
        <w:t>smaj</w:t>
      </w:r>
      <w:proofErr w:type="spellEnd"/>
      <w:r w:rsidR="0012779B">
        <w:t xml:space="preserve"> (semi-major axis), </w:t>
      </w:r>
      <w:proofErr w:type="spellStart"/>
      <w:r w:rsidR="0012779B">
        <w:rPr>
          <w:rStyle w:val="VerbatimChar"/>
        </w:rPr>
        <w:t>smin</w:t>
      </w:r>
      <w:proofErr w:type="spellEnd"/>
      <w:r w:rsidR="0012779B">
        <w:t xml:space="preserve"> (semi-minor axis), </w:t>
      </w:r>
      <w:proofErr w:type="spellStart"/>
      <w:r w:rsidR="0012779B">
        <w:rPr>
          <w:rStyle w:val="VerbatimChar"/>
        </w:rPr>
        <w:t>eor</w:t>
      </w:r>
      <w:proofErr w:type="spellEnd"/>
      <w:r w:rsidR="0012779B">
        <w:t xml:space="preserve"> (ellipse orientation), providing Argos error ellipse information may be included.</w:t>
      </w:r>
    </w:p>
    <w:p w14:paraId="556B6DD4" w14:textId="2EDD8FFE" w:rsidR="003F73CF" w:rsidRDefault="0012779B">
      <w:pPr>
        <w:pStyle w:val="BodyText"/>
      </w:pPr>
      <w:commentRangeStart w:id="124"/>
      <w:r>
        <w:t xml:space="preserve">Other </w:t>
      </w:r>
      <w:del w:id="125" w:author="Gemma Carroll" w:date="2022-06-27T17:03:00Z">
        <w:r w:rsidDel="005E2E6B">
          <w:delText>types of</w:delText>
        </w:r>
      </w:del>
      <w:ins w:id="126" w:author="Gemma Carroll" w:date="2022-06-27T17:03:00Z">
        <w:r w:rsidR="005E2E6B">
          <w:t>non-Argos</w:t>
        </w:r>
      </w:ins>
      <w:r>
        <w:t xml:space="preserve"> location data </w:t>
      </w:r>
      <w:ins w:id="127" w:author="Gemma Carroll" w:date="2022-06-27T17:03:00Z">
        <w:r w:rsidR="005E2E6B">
          <w:t xml:space="preserve">types </w:t>
        </w:r>
      </w:ins>
      <w:r>
        <w:t>can be accommodated</w:t>
      </w:r>
      <w:ins w:id="128" w:author="Gemma Carroll" w:date="2022-06-27T16:25:00Z">
        <w:r w:rsidR="003416E8">
          <w:t xml:space="preserve"> by </w:t>
        </w:r>
        <w:proofErr w:type="spellStart"/>
        <w:r w:rsidR="003416E8">
          <w:t>foieGras</w:t>
        </w:r>
      </w:ins>
      <w:proofErr w:type="spellEnd"/>
      <w:del w:id="129" w:author="Gemma Carroll" w:date="2022-06-27T17:02:00Z">
        <w:r w:rsidDel="001F0FBA">
          <w:delText xml:space="preserve">, </w:delText>
        </w:r>
      </w:del>
      <w:ins w:id="130" w:author="Gemma Carroll" w:date="2022-06-27T17:02:00Z">
        <w:r w:rsidR="001F0FBA">
          <w:t xml:space="preserve"> including GPS</w:t>
        </w:r>
      </w:ins>
      <w:ins w:id="131" w:author="Gemma Carroll" w:date="2022-06-27T17:06:00Z">
        <w:r w:rsidR="005E2E6B">
          <w:t xml:space="preserve">, </w:t>
        </w:r>
      </w:ins>
      <w:ins w:id="132" w:author="Gemma Carroll" w:date="2022-06-27T17:02:00Z">
        <w:r w:rsidR="001F0FBA">
          <w:t>processed light-level geolocations, acoustic telemetry, coded VHF telemetry</w:t>
        </w:r>
      </w:ins>
      <w:ins w:id="133" w:author="Gemma Carroll" w:date="2022-06-27T17:03:00Z">
        <w:r w:rsidR="001F0FBA">
          <w:t xml:space="preserve"> etc</w:t>
        </w:r>
      </w:ins>
      <w:ins w:id="134" w:author="Gemma Carroll" w:date="2022-06-27T17:02:00Z">
        <w:r w:rsidR="001F0FBA">
          <w:t xml:space="preserve">. </w:t>
        </w:r>
      </w:ins>
      <w:ins w:id="135" w:author="Gemma Carroll" w:date="2022-06-27T17:06:00Z">
        <w:r w:rsidR="005E2E6B">
          <w:t xml:space="preserve">These can be specified </w:t>
        </w:r>
      </w:ins>
      <w:del w:id="136" w:author="Gemma Carroll" w:date="2022-06-27T16:59:00Z">
        <w:r w:rsidDel="001F0FBA">
          <w:delText xml:space="preserve">for example, </w:delText>
        </w:r>
      </w:del>
      <w:r>
        <w:t xml:space="preserve">by </w:t>
      </w:r>
      <w:ins w:id="137" w:author="Gemma Carroll" w:date="2022-06-27T16:59:00Z">
        <w:r w:rsidR="001F0FBA">
          <w:t xml:space="preserve">modifying </w:t>
        </w:r>
      </w:ins>
      <w:ins w:id="138" w:author="Gemma Carroll" w:date="2022-06-27T17:00:00Z">
        <w:r w:rsidR="001F0FBA">
          <w:t xml:space="preserve">the </w:t>
        </w:r>
      </w:ins>
      <w:del w:id="139" w:author="Gemma Carroll" w:date="2022-06-27T17:00:00Z">
        <w:r w:rsidDel="001F0FBA">
          <w:delText xml:space="preserve">including the </w:delText>
        </w:r>
      </w:del>
      <w:r>
        <w:rPr>
          <w:rStyle w:val="VerbatimChar"/>
        </w:rPr>
        <w:t>lc</w:t>
      </w:r>
      <w:r>
        <w:t xml:space="preserve"> column</w:t>
      </w:r>
      <w:del w:id="140" w:author="Gemma Carroll" w:date="2022-06-27T17:05:00Z">
        <w:r w:rsidDel="005E2E6B">
          <w:delText xml:space="preserve"> where all </w:delText>
        </w:r>
        <w:r w:rsidDel="005E2E6B">
          <w:rPr>
            <w:rStyle w:val="VerbatimChar"/>
          </w:rPr>
          <w:delText>lc = "G"</w:delText>
        </w:r>
        <w:r w:rsidDel="005E2E6B">
          <w:delText xml:space="preserve"> for GPS data</w:delText>
        </w:r>
      </w:del>
      <w:r>
        <w:t>. In th</w:t>
      </w:r>
      <w:del w:id="141" w:author="Gemma Carroll" w:date="2022-06-27T17:06:00Z">
        <w:r w:rsidDel="005E2E6B">
          <w:delText>is case</w:delText>
        </w:r>
      </w:del>
      <w:ins w:id="142" w:author="Gemma Carroll" w:date="2022-06-27T17:06:00Z">
        <w:r w:rsidR="005E2E6B">
          <w:t>e case of GPS data</w:t>
        </w:r>
      </w:ins>
      <w:r>
        <w:t>,</w:t>
      </w:r>
      <w:ins w:id="143" w:author="Gemma Carroll" w:date="2022-06-27T17:06:00Z">
        <w:r w:rsidR="005E2E6B">
          <w:t xml:space="preserve"> </w:t>
        </w:r>
      </w:ins>
      <w:ins w:id="144" w:author="Gemma Carroll" w:date="2022-06-27T17:07:00Z">
        <w:r w:rsidR="005E2E6B">
          <w:t xml:space="preserve">all </w:t>
        </w:r>
        <w:r w:rsidR="005E2E6B">
          <w:rPr>
            <w:rStyle w:val="VerbatimChar"/>
          </w:rPr>
          <w:t>lc = "G"</w:t>
        </w:r>
        <w:r w:rsidR="005E2E6B">
          <w:t xml:space="preserve"> and</w:t>
        </w:r>
      </w:ins>
      <w:r>
        <w:t xml:space="preserve"> measurement error in the GPS locations is assumed to have a standard deviation of 0.1 x Argos class 3 locations (approximately 30 m). If location standard errors exist, these can be added by appending the columns </w:t>
      </w:r>
      <w:proofErr w:type="spellStart"/>
      <w:r>
        <w:rPr>
          <w:rStyle w:val="VerbatimChar"/>
        </w:rPr>
        <w:t>lonerr</w:t>
      </w:r>
      <w:proofErr w:type="spellEnd"/>
      <w:r>
        <w:t xml:space="preserve"> and </w:t>
      </w:r>
      <w:proofErr w:type="spellStart"/>
      <w:r>
        <w:rPr>
          <w:rStyle w:val="VerbatimChar"/>
        </w:rPr>
        <w:t>laterr</w:t>
      </w:r>
      <w:proofErr w:type="spellEnd"/>
      <w:r>
        <w:t xml:space="preserve"> to the data (see the Overview vignette for further details).</w:t>
      </w:r>
      <w:commentRangeEnd w:id="124"/>
      <w:r w:rsidR="005E2E6B">
        <w:rPr>
          <w:rStyle w:val="CommentReference"/>
        </w:rPr>
        <w:commentReference w:id="124"/>
      </w:r>
      <w:ins w:id="145" w:author="Gemma Carroll" w:date="2022-06-27T16:45:00Z">
        <w:r w:rsidR="00B72482">
          <w:t xml:space="preserve"> </w:t>
        </w:r>
      </w:ins>
      <w:ins w:id="146" w:author="Gemma Carroll" w:date="2022-06-27T17:07:00Z">
        <w:r w:rsidR="005E2E6B">
          <w:t>Other data types are classified as “General” and rely on user inputs</w:t>
        </w:r>
        <w:del w:id="147" w:author="Robert Harcourt" w:date="2022-07-01T12:43:00Z">
          <w:r w:rsidR="005E2E6B" w:rsidDel="00723DBF">
            <w:delText>….</w:delText>
          </w:r>
        </w:del>
      </w:ins>
      <w:ins w:id="148" w:author="Robert Harcourt" w:date="2022-07-01T12:43:00Z">
        <w:r w:rsidR="00723DBF">
          <w:t>.</w:t>
        </w:r>
      </w:ins>
      <w:ins w:id="149" w:author="Gemma Carroll" w:date="2022-06-27T17:07:00Z">
        <w:r w:rsidR="005E2E6B">
          <w:t xml:space="preserve"> </w:t>
        </w:r>
      </w:ins>
    </w:p>
    <w:p w14:paraId="15614366" w14:textId="77777777" w:rsidR="003F73CF" w:rsidRDefault="0012779B">
      <w:pPr>
        <w:pStyle w:val="Heading2"/>
      </w:pPr>
      <w:bookmarkStart w:id="150" w:name="state-space-model-fitting---fit_ssm"/>
      <w:bookmarkEnd w:id="83"/>
      <w:r>
        <w:t xml:space="preserve">2.2 | State-space model fitting - </w:t>
      </w:r>
      <w:proofErr w:type="spellStart"/>
      <w:r>
        <w:rPr>
          <w:rStyle w:val="VerbatimChar"/>
        </w:rPr>
        <w:t>fit_ssm</w:t>
      </w:r>
      <w:proofErr w:type="spellEnd"/>
    </w:p>
    <w:p w14:paraId="4F634A50" w14:textId="1665064B" w:rsidR="003F73CF" w:rsidRDefault="0012779B">
      <w:pPr>
        <w:pStyle w:val="FirstParagraph"/>
      </w:pPr>
      <w:r>
        <w:t xml:space="preserve">State-space models are fit using </w:t>
      </w:r>
      <w:ins w:id="151" w:author="Patterson, Toby (O&amp;A, Hobart)" w:date="2022-06-24T20:09:00Z">
        <w:r w:rsidR="00354872">
          <w:t xml:space="preserve">the function </w:t>
        </w:r>
      </w:ins>
      <w:proofErr w:type="spellStart"/>
      <w:r>
        <w:rPr>
          <w:rStyle w:val="VerbatimChar"/>
        </w:rPr>
        <w:t>fit_ssm</w:t>
      </w:r>
      <w:proofErr w:type="spellEnd"/>
      <w:r>
        <w:t xml:space="preserve">. </w:t>
      </w:r>
      <w:del w:id="152" w:author="Gemma Carroll" w:date="2022-06-27T16:45:00Z">
        <w:r w:rsidDel="00B72482">
          <w:delText>When fitting a SSM</w:delText>
        </w:r>
      </w:del>
      <w:del w:id="153" w:author="Gemma Carroll" w:date="2022-06-27T16:43:00Z">
        <w:r w:rsidDel="00A60CAB">
          <w:delText xml:space="preserve"> to location data</w:delText>
        </w:r>
      </w:del>
      <w:del w:id="154" w:author="Gemma Carroll" w:date="2022-06-27T16:45:00Z">
        <w:r w:rsidDel="00B72482">
          <w:delText xml:space="preserve">, the type </w:delText>
        </w:r>
      </w:del>
      <w:del w:id="155" w:author="Gemma Carroll" w:date="2022-06-27T16:43:00Z">
        <w:r w:rsidDel="00A60CAB">
          <w:delText xml:space="preserve">of data </w:delText>
        </w:r>
      </w:del>
      <w:del w:id="156" w:author="Gemma Carroll" w:date="2022-06-27T16:45:00Z">
        <w:r w:rsidDel="00B72482">
          <w:delText xml:space="preserve">is </w:delText>
        </w:r>
      </w:del>
      <w:del w:id="157" w:author="Gemma Carroll" w:date="2022-06-27T16:42:00Z">
        <w:r w:rsidDel="0051122B">
          <w:delText xml:space="preserve">automatically </w:delText>
        </w:r>
      </w:del>
      <w:del w:id="158" w:author="Gemma Carroll" w:date="2022-06-27T16:45:00Z">
        <w:r w:rsidDel="00B72482">
          <w:delText>detected from the location quality class designations</w:delText>
        </w:r>
      </w:del>
      <w:del w:id="159" w:author="Gemma Carroll" w:date="2022-06-27T16:42:00Z">
        <w:r w:rsidDel="00A60CAB">
          <w:delText xml:space="preserve"> </w:delText>
        </w:r>
      </w:del>
      <w:del w:id="160" w:author="Gemma Carroll" w:date="2022-06-27T16:41:00Z">
        <w:r w:rsidDel="0051122B">
          <w:delText xml:space="preserve">that </w:delText>
        </w:r>
        <w:commentRangeStart w:id="161"/>
        <w:r w:rsidDel="0051122B">
          <w:delText>are typical of Argos data</w:delText>
        </w:r>
      </w:del>
      <w:ins w:id="162" w:author="Patterson, Toby (O&amp;A, Hobart)" w:date="2022-06-24T20:10:00Z">
        <w:del w:id="163" w:author="Gemma Carroll" w:date="2022-06-27T16:41:00Z">
          <w:r w:rsidR="00354872" w:rsidDel="0051122B">
            <w:delText>.</w:delText>
          </w:r>
        </w:del>
      </w:ins>
      <w:del w:id="164" w:author="Gemma Carroll" w:date="2022-06-27T16:41:00Z">
        <w:r w:rsidDel="0051122B">
          <w:delText xml:space="preserve"> and that</w:delText>
        </w:r>
      </w:del>
      <w:ins w:id="165" w:author="Patterson, Toby (O&amp;A, Hobart)" w:date="2022-06-24T20:10:00Z">
        <w:del w:id="166" w:author="Gemma Carroll" w:date="2022-06-27T16:41:00Z">
          <w:r w:rsidR="00354872" w:rsidDel="0051122B">
            <w:delText>Alternatively these</w:delText>
          </w:r>
        </w:del>
      </w:ins>
      <w:del w:id="167" w:author="Gemma Carroll" w:date="2022-06-27T16:41:00Z">
        <w:r w:rsidDel="0051122B">
          <w:delText xml:space="preserve"> can be added to the data by the researcher for other types of location data.</w:delText>
        </w:r>
        <w:commentRangeEnd w:id="161"/>
        <w:r w:rsidR="00354872" w:rsidDel="0051122B">
          <w:rPr>
            <w:rStyle w:val="CommentReference"/>
          </w:rPr>
          <w:commentReference w:id="161"/>
        </w:r>
      </w:del>
      <w:del w:id="168" w:author="Gemma Carroll" w:date="2022-06-27T16:42:00Z">
        <w:r w:rsidDel="00A60CAB">
          <w:delText xml:space="preserve"> </w:delText>
        </w:r>
      </w:del>
      <w:r>
        <w:t xml:space="preserve">Based on the </w:t>
      </w:r>
      <w:ins w:id="169" w:author="Gemma Carroll" w:date="2022-06-27T16:49:00Z">
        <w:r w:rsidR="0053759C">
          <w:t xml:space="preserve">inputs to </w:t>
        </w:r>
        <w:r w:rsidR="0053759C">
          <w:rPr>
            <w:rStyle w:val="VerbatimChar"/>
          </w:rPr>
          <w:t>lc</w:t>
        </w:r>
        <w:r w:rsidR="0053759C">
          <w:t xml:space="preserve"> </w:t>
        </w:r>
      </w:ins>
      <w:del w:id="170" w:author="Gemma Carroll" w:date="2022-06-27T16:50:00Z">
        <w:r w:rsidDel="0053759C">
          <w:delText xml:space="preserve">location quality classes </w:delText>
        </w:r>
      </w:del>
      <w:r>
        <w:t>and optional information on measurement errors</w:t>
      </w:r>
      <w:ins w:id="171" w:author="Gemma Carroll" w:date="2022-06-27T16:49:00Z">
        <w:r w:rsidR="0053759C">
          <w:t xml:space="preserve"> outlined</w:t>
        </w:r>
      </w:ins>
      <w:ins w:id="172" w:author="Gemma Carroll" w:date="2022-06-27T16:50:00Z">
        <w:r w:rsidR="0053759C">
          <w:t xml:space="preserve"> above</w:t>
        </w:r>
      </w:ins>
      <w:del w:id="173" w:author="Patterson, Toby (O&amp;A, Hobart)" w:date="2022-06-24T20:18:00Z">
        <w:r w:rsidDel="008D041E">
          <w:delText xml:space="preserve"> contained in the data</w:delText>
        </w:r>
      </w:del>
      <w:r>
        <w:t xml:space="preserve">, an appropriate </w:t>
      </w:r>
      <w:del w:id="174" w:author="Patterson, Toby (O&amp;A, Hobart)" w:date="2022-06-24T20:18:00Z">
        <w:r w:rsidDel="008D041E">
          <w:delText xml:space="preserve">measurement </w:delText>
        </w:r>
      </w:del>
      <w:r>
        <w:t xml:space="preserve">error model is </w:t>
      </w:r>
      <w:ins w:id="175" w:author="Gemma Carroll" w:date="2022-06-27T16:27:00Z">
        <w:r w:rsidR="00C174D5">
          <w:t xml:space="preserve">automatically </w:t>
        </w:r>
      </w:ins>
      <w:r>
        <w:t xml:space="preserve">selected for each observation (Jonsen et al., 2020). This capability </w:t>
      </w:r>
      <w:del w:id="176" w:author="Robert Harcourt" w:date="2022-07-01T12:44:00Z">
        <w:r w:rsidDel="00723DBF">
          <w:delText xml:space="preserve">can </w:delText>
        </w:r>
      </w:del>
      <w:r>
        <w:t>allow</w:t>
      </w:r>
      <w:ins w:id="177" w:author="Robert Harcourt" w:date="2022-07-01T12:44:00Z">
        <w:r w:rsidR="00723DBF">
          <w:t>s</w:t>
        </w:r>
      </w:ins>
      <w:r>
        <w:t xml:space="preserve"> different tracking data types, such as Argos and GPS, to be combined in a single input data frame and to be fit in a single </w:t>
      </w:r>
      <w:del w:id="178" w:author="Gemma Carroll" w:date="2022-06-27T16:38:00Z">
        <w:r w:rsidDel="0051122B">
          <w:delText>state-space model</w:delText>
        </w:r>
      </w:del>
      <w:ins w:id="179" w:author="Gemma Carroll" w:date="2022-06-27T16:38:00Z">
        <w:r w:rsidR="0051122B">
          <w:t>SSM</w:t>
        </w:r>
      </w:ins>
      <w:r>
        <w:t>.</w:t>
      </w:r>
    </w:p>
    <w:p w14:paraId="2F26C9FD" w14:textId="4781B4AB" w:rsidR="003F73CF" w:rsidRDefault="0012779B">
      <w:pPr>
        <w:pStyle w:val="BodyText"/>
      </w:pPr>
      <w:r>
        <w:t xml:space="preserve">There are </w:t>
      </w:r>
      <w:proofErr w:type="gramStart"/>
      <w:r>
        <w:t>a large number of</w:t>
      </w:r>
      <w:proofErr w:type="gramEnd"/>
      <w:r>
        <w:t xml:space="preserve"> arguments that can be set in </w:t>
      </w:r>
      <w:proofErr w:type="spellStart"/>
      <w:r>
        <w:rPr>
          <w:rStyle w:val="VerbatimChar"/>
        </w:rPr>
        <w:t>fit_ssm</w:t>
      </w:r>
      <w:proofErr w:type="spellEnd"/>
      <w:r>
        <w:t>, and these are explained in the documentation. We focus</w:t>
      </w:r>
      <w:del w:id="180" w:author="Gemma Carroll" w:date="2022-06-27T16:38:00Z">
        <w:r w:rsidDel="0051122B">
          <w:delText xml:space="preserve"> only</w:delText>
        </w:r>
      </w:del>
      <w:r>
        <w:t xml:space="preserve"> </w:t>
      </w:r>
      <w:ins w:id="181" w:author="Gemma Carroll" w:date="2022-06-27T16:27:00Z">
        <w:r w:rsidR="00C174D5">
          <w:t xml:space="preserve">on </w:t>
        </w:r>
      </w:ins>
      <w:r>
        <w:t>the essential arguments here:</w:t>
      </w:r>
    </w:p>
    <w:p w14:paraId="7E1FAA1A" w14:textId="77777777" w:rsidR="003F73CF" w:rsidRDefault="0012779B">
      <w:pPr>
        <w:pStyle w:val="Compact"/>
        <w:numPr>
          <w:ilvl w:val="0"/>
          <w:numId w:val="3"/>
        </w:numPr>
      </w:pPr>
      <w:r>
        <w:rPr>
          <w:rStyle w:val="VerbatimChar"/>
        </w:rPr>
        <w:t>data</w:t>
      </w:r>
      <w:r>
        <w:t xml:space="preserve"> the input data structured as described in </w:t>
      </w:r>
      <w:r>
        <w:rPr>
          <w:b/>
          <w:bCs/>
        </w:rPr>
        <w:t>2.1</w:t>
      </w:r>
    </w:p>
    <w:p w14:paraId="1FCD9452" w14:textId="77777777" w:rsidR="003F73CF" w:rsidRDefault="0012779B">
      <w:pPr>
        <w:pStyle w:val="Compact"/>
        <w:numPr>
          <w:ilvl w:val="0"/>
          <w:numId w:val="3"/>
        </w:numPr>
      </w:pPr>
      <w:r>
        <w:rPr>
          <w:rStyle w:val="VerbatimChar"/>
        </w:rPr>
        <w:t>model</w:t>
      </w:r>
      <w:r>
        <w:t xml:space="preserve"> the process model to be used</w:t>
      </w:r>
    </w:p>
    <w:p w14:paraId="2CBFBE6B" w14:textId="77777777" w:rsidR="003F73CF" w:rsidRDefault="0012779B">
      <w:pPr>
        <w:pStyle w:val="Compact"/>
        <w:numPr>
          <w:ilvl w:val="0"/>
          <w:numId w:val="3"/>
        </w:numPr>
      </w:pPr>
      <w:proofErr w:type="spellStart"/>
      <w:proofErr w:type="gramStart"/>
      <w:r>
        <w:rPr>
          <w:rStyle w:val="VerbatimChar"/>
        </w:rPr>
        <w:t>time.step</w:t>
      </w:r>
      <w:proofErr w:type="spellEnd"/>
      <w:proofErr w:type="gramEnd"/>
      <w:r>
        <w:t xml:space="preserve"> the prediction time interval (h)</w:t>
      </w:r>
    </w:p>
    <w:p w14:paraId="52F8E44A" w14:textId="0B9E9AF2" w:rsidR="003F73CF" w:rsidRDefault="0012779B">
      <w:pPr>
        <w:pStyle w:val="FirstParagraph"/>
      </w:pPr>
      <w:r>
        <w:t>The function first invokes an automated data processing stage where the following occurs: 1) data type (Argos Least-Squares, Argos Kalman Filter/Smoother, GPS, or General</w:t>
      </w:r>
      <w:del w:id="182" w:author="Gemma Carroll" w:date="2022-06-27T17:09:00Z">
        <w:r w:rsidDel="00DC1EA0">
          <w:delText xml:space="preserve"> (e.g., processed light-level geolocations, acoustic telemetry, coded VHF telemetry)</w:delText>
        </w:r>
      </w:del>
      <w:r>
        <w:t xml:space="preserve"> is determined; 2) date-times are converted to </w:t>
      </w:r>
      <w:commentRangeStart w:id="183"/>
      <w:proofErr w:type="spellStart"/>
      <w:r>
        <w:t>POSIXt</w:t>
      </w:r>
      <w:proofErr w:type="spellEnd"/>
      <w:r>
        <w:t xml:space="preserve"> format</w:t>
      </w:r>
      <w:commentRangeEnd w:id="183"/>
      <w:r w:rsidR="00FD33AA">
        <w:rPr>
          <w:rStyle w:val="CommentReference"/>
        </w:rPr>
        <w:commentReference w:id="183"/>
      </w:r>
      <w:r>
        <w:t xml:space="preserve">, chronological order is ensured, and duplicate date-time records are removed; 3) observations occurring less than </w:t>
      </w:r>
      <w:proofErr w:type="spellStart"/>
      <w:r>
        <w:rPr>
          <w:rStyle w:val="VerbatimChar"/>
        </w:rPr>
        <w:t>min.dt</w:t>
      </w:r>
      <w:proofErr w:type="spellEnd"/>
      <w:r>
        <w:t xml:space="preserve"> seconds after a prior observation are removed (default: 60 s); 4) a speed filter [</w:t>
      </w:r>
      <w:proofErr w:type="spellStart"/>
      <w:r>
        <w:rPr>
          <w:rStyle w:val="VerbatimChar"/>
        </w:rPr>
        <w:t>sda</w:t>
      </w:r>
      <w:proofErr w:type="spellEnd"/>
      <w:r>
        <w:t xml:space="preserve"> from the </w:t>
      </w:r>
      <w:r>
        <w:rPr>
          <w:rStyle w:val="VerbatimChar"/>
        </w:rPr>
        <w:t>trip</w:t>
      </w:r>
      <w:r>
        <w:t xml:space="preserve"> R package; Sumner et al. (2009)] is used to identify potential extreme locations to </w:t>
      </w:r>
      <w:r>
        <w:lastRenderedPageBreak/>
        <w:t xml:space="preserve">be ignored by the SSM; 5) locations are projected from spherical </w:t>
      </w:r>
      <w:proofErr w:type="spellStart"/>
      <w:r>
        <w:t>lon,lat</w:t>
      </w:r>
      <w:proofErr w:type="spellEnd"/>
      <w:r>
        <w:t xml:space="preserve"> coordinates to global Mercator </w:t>
      </w:r>
      <w:proofErr w:type="spellStart"/>
      <w:r>
        <w:t>x,y</w:t>
      </w:r>
      <w:proofErr w:type="spellEnd"/>
      <w:r>
        <w:t xml:space="preserve"> coordinates in km.</w:t>
      </w:r>
    </w:p>
    <w:p w14:paraId="315AC76C" w14:textId="5B19A2B4" w:rsidR="003F73CF" w:rsidRDefault="0012779B">
      <w:pPr>
        <w:pStyle w:val="BodyText"/>
      </w:pPr>
      <w:r>
        <w:t xml:space="preserve">The function then fits a state-space model to the processed data, where the process model </w:t>
      </w:r>
      <w:commentRangeStart w:id="184"/>
      <w:commentRangeStart w:id="185"/>
      <w:r>
        <w:t xml:space="preserve">(one of </w:t>
      </w:r>
      <w:proofErr w:type="spellStart"/>
      <w:r>
        <w:rPr>
          <w:rStyle w:val="VerbatimChar"/>
        </w:rPr>
        <w:t>rw</w:t>
      </w:r>
      <w:proofErr w:type="spellEnd"/>
      <w:r>
        <w:t xml:space="preserve">, </w:t>
      </w:r>
      <w:proofErr w:type="spellStart"/>
      <w:r>
        <w:rPr>
          <w:rStyle w:val="VerbatimChar"/>
        </w:rPr>
        <w:t>crw</w:t>
      </w:r>
      <w:proofErr w:type="spellEnd"/>
      <w:r>
        <w:t xml:space="preserve">, or </w:t>
      </w:r>
      <w:proofErr w:type="spellStart"/>
      <w:r>
        <w:rPr>
          <w:rStyle w:val="VerbatimChar"/>
        </w:rPr>
        <w:t>mp</w:t>
      </w:r>
      <w:proofErr w:type="spellEnd"/>
      <w:r>
        <w:t>)</w:t>
      </w:r>
      <w:commentRangeEnd w:id="184"/>
      <w:r w:rsidR="00354872">
        <w:rPr>
          <w:rStyle w:val="CommentReference"/>
        </w:rPr>
        <w:commentReference w:id="184"/>
      </w:r>
      <w:commentRangeEnd w:id="185"/>
      <w:r w:rsidR="00622259">
        <w:rPr>
          <w:rStyle w:val="CommentReference"/>
        </w:rPr>
        <w:commentReference w:id="185"/>
      </w:r>
      <w:r>
        <w:t xml:space="preserve"> is specified by the user via the </w:t>
      </w:r>
      <w:r>
        <w:rPr>
          <w:rStyle w:val="VerbatimChar"/>
        </w:rPr>
        <w:t>model</w:t>
      </w:r>
      <w:r>
        <w:t xml:space="preserve"> argument, and the measurement model(s) are selected automatically. The model is fit by numerical optimization of the likelihood using either </w:t>
      </w:r>
      <w:del w:id="186" w:author="Gemma Carroll" w:date="2022-06-27T17:10:00Z">
        <w:r w:rsidDel="00341115">
          <w:delText xml:space="preserve">of the standard R optimizers, </w:delText>
        </w:r>
      </w:del>
      <w:proofErr w:type="spellStart"/>
      <w:r>
        <w:rPr>
          <w:rStyle w:val="VerbatimChar"/>
        </w:rPr>
        <w:t>optim</w:t>
      </w:r>
      <w:proofErr w:type="spellEnd"/>
      <w:r>
        <w:t xml:space="preserve"> or </w:t>
      </w:r>
      <w:proofErr w:type="spellStart"/>
      <w:r>
        <w:rPr>
          <w:rStyle w:val="VerbatimChar"/>
        </w:rPr>
        <w:t>nlminb</w:t>
      </w:r>
      <w:proofErr w:type="spellEnd"/>
      <w:r>
        <w:t xml:space="preserve">. The R package </w:t>
      </w:r>
      <w:r>
        <w:rPr>
          <w:rStyle w:val="VerbatimChar"/>
        </w:rPr>
        <w:t>TMB</w:t>
      </w:r>
      <w:r>
        <w:t xml:space="preserve">, Template Model Builder (Kristensen et al., 2016), is used to compute the gradient function in C++ via reverse-mode auto-differentiation and the Laplace Approximation is used to integrate out the latent states (random effects). Fits to </w:t>
      </w:r>
      <w:del w:id="187" w:author="Gemma Carroll" w:date="2022-06-27T17:11:00Z">
        <w:r w:rsidDel="00341115">
          <w:delText>a single</w:delText>
        </w:r>
      </w:del>
      <w:ins w:id="188" w:author="Gemma Carroll" w:date="2022-06-27T17:11:00Z">
        <w:r w:rsidR="00341115">
          <w:t>one</w:t>
        </w:r>
      </w:ins>
      <w:r>
        <w:t xml:space="preserve"> versus multiple individuals are handled automatically, with sequential SSM fits occurring in the latter case. </w:t>
      </w:r>
      <w:commentRangeStart w:id="189"/>
      <w:commentRangeStart w:id="190"/>
      <w:r>
        <w:t>No hierarchical or pooled estimation among individuals is currently available</w:t>
      </w:r>
      <w:commentRangeEnd w:id="189"/>
      <w:r w:rsidR="00660B7A">
        <w:rPr>
          <w:rStyle w:val="CommentReference"/>
        </w:rPr>
        <w:commentReference w:id="189"/>
      </w:r>
      <w:r>
        <w:t>.</w:t>
      </w:r>
      <w:commentRangeEnd w:id="190"/>
      <w:r w:rsidR="00F85555">
        <w:rPr>
          <w:rStyle w:val="CommentReference"/>
        </w:rPr>
        <w:commentReference w:id="190"/>
      </w:r>
    </w:p>
    <w:p w14:paraId="17A12D49" w14:textId="77777777" w:rsidR="00F85555" w:rsidRDefault="0012779B">
      <w:pPr>
        <w:pStyle w:val="BodyText"/>
        <w:rPr>
          <w:ins w:id="191" w:author="Patterson, Toby (O&amp;A, Hobart)" w:date="2022-06-24T20:24:00Z"/>
        </w:rPr>
      </w:pPr>
      <w:proofErr w:type="spellStart"/>
      <w:r>
        <w:rPr>
          <w:rStyle w:val="VerbatimChar"/>
        </w:rPr>
        <w:t>fit_ssm</w:t>
      </w:r>
      <w:proofErr w:type="spellEnd"/>
      <w:r>
        <w:t xml:space="preserve"> returns a </w:t>
      </w:r>
      <w:proofErr w:type="spellStart"/>
      <w:r>
        <w:rPr>
          <w:rStyle w:val="VerbatimChar"/>
        </w:rPr>
        <w:t>ssm_df</w:t>
      </w:r>
      <w:proofErr w:type="spellEnd"/>
      <w:r>
        <w:t xml:space="preserve"> fit object (a nested data frame with class </w:t>
      </w:r>
      <w:proofErr w:type="spellStart"/>
      <w:r>
        <w:rPr>
          <w:rStyle w:val="VerbatimChar"/>
        </w:rPr>
        <w:t>ssm_df</w:t>
      </w:r>
      <w:proofErr w:type="spellEnd"/>
      <w:r>
        <w:t xml:space="preserve">). The outer data frame lists the individual id(s), basic convergence information and a list with class </w:t>
      </w:r>
      <w:proofErr w:type="spellStart"/>
      <w:r>
        <w:rPr>
          <w:rStyle w:val="VerbatimChar"/>
        </w:rPr>
        <w:t>ssm</w:t>
      </w:r>
      <w:proofErr w:type="spellEnd"/>
      <w:r>
        <w:t xml:space="preserve">. This list contains </w:t>
      </w:r>
      <w:commentRangeStart w:id="192"/>
      <w:commentRangeStart w:id="193"/>
      <w:proofErr w:type="gramStart"/>
      <w:ins w:id="194" w:author="Patterson, Toby (O&amp;A, Hobart)" w:date="2022-06-24T20:21:00Z">
        <w:r w:rsidR="00F85555">
          <w:t xml:space="preserve">fairly </w:t>
        </w:r>
      </w:ins>
      <w:r>
        <w:t>dense</w:t>
      </w:r>
      <w:commentRangeEnd w:id="192"/>
      <w:proofErr w:type="gramEnd"/>
      <w:r w:rsidR="00F85555">
        <w:rPr>
          <w:rStyle w:val="CommentReference"/>
        </w:rPr>
        <w:commentReference w:id="192"/>
      </w:r>
      <w:r>
        <w:t xml:space="preserve"> </w:t>
      </w:r>
      <w:commentRangeEnd w:id="193"/>
      <w:r w:rsidR="00946BE9">
        <w:rPr>
          <w:rStyle w:val="CommentReference"/>
        </w:rPr>
        <w:commentReference w:id="193"/>
      </w:r>
      <w:r>
        <w:t xml:space="preserve">information on the estimated parameters and states, predictions, processed data, optimizer results, and other diagnostic and </w:t>
      </w:r>
      <w:commentRangeStart w:id="195"/>
      <w:r>
        <w:t xml:space="preserve">contextual </w:t>
      </w:r>
      <w:commentRangeEnd w:id="195"/>
      <w:r w:rsidR="00F85555">
        <w:rPr>
          <w:rStyle w:val="CommentReference"/>
        </w:rPr>
        <w:commentReference w:id="195"/>
      </w:r>
      <w:r>
        <w:t xml:space="preserve">information. </w:t>
      </w:r>
    </w:p>
    <w:p w14:paraId="02A13A3A" w14:textId="24C47276" w:rsidR="003F73CF" w:rsidRDefault="0012779B">
      <w:pPr>
        <w:pStyle w:val="BodyText"/>
      </w:pPr>
      <w:r>
        <w:t xml:space="preserve">Users can extract a simple data frame of SSM fitted (location estimates corresponding to the observation times) or predicted values (locations predicted at regular </w:t>
      </w:r>
      <w:proofErr w:type="spellStart"/>
      <w:proofErr w:type="gramStart"/>
      <w:r>
        <w:rPr>
          <w:rStyle w:val="VerbatimChar"/>
        </w:rPr>
        <w:t>time.step</w:t>
      </w:r>
      <w:proofErr w:type="spellEnd"/>
      <w:proofErr w:type="gramEnd"/>
      <w:r>
        <w:t xml:space="preserve"> intervals) using the </w:t>
      </w:r>
      <w:r>
        <w:rPr>
          <w:rStyle w:val="VerbatimChar"/>
        </w:rPr>
        <w:t>grab</w:t>
      </w:r>
      <w:r>
        <w:t xml:space="preserve"> function. Parameter estimates, AIC and other model fit information can be viewed in tabular form using </w:t>
      </w:r>
      <w:del w:id="196" w:author="Gemma Carroll" w:date="2022-06-27T17:13:00Z">
        <w:r w:rsidDel="00341115">
          <w:delText xml:space="preserve">the </w:delText>
        </w:r>
      </w:del>
      <w:r>
        <w:rPr>
          <w:rStyle w:val="VerbatimChar"/>
        </w:rPr>
        <w:t>summary</w:t>
      </w:r>
      <w:del w:id="197" w:author="Gemma Carroll" w:date="2022-06-27T17:13:00Z">
        <w:r w:rsidDel="00341115">
          <w:delText xml:space="preserve"> function</w:delText>
        </w:r>
      </w:del>
      <w:r>
        <w:t>.</w:t>
      </w:r>
    </w:p>
    <w:p w14:paraId="7E437B30" w14:textId="77777777" w:rsidR="003F73CF" w:rsidRDefault="0012779B">
      <w:pPr>
        <w:pStyle w:val="Heading2"/>
      </w:pPr>
      <w:bookmarkStart w:id="198" w:name="behavioural-estimation---fit_ssm-fit_mpm"/>
      <w:bookmarkEnd w:id="150"/>
      <w:r>
        <w:t xml:space="preserve">2.3 | </w:t>
      </w:r>
      <w:proofErr w:type="spellStart"/>
      <w:r>
        <w:t>Behavioural</w:t>
      </w:r>
      <w:proofErr w:type="spellEnd"/>
      <w:r>
        <w:t xml:space="preserve"> estimation - </w:t>
      </w:r>
      <w:proofErr w:type="spellStart"/>
      <w:r>
        <w:rPr>
          <w:rStyle w:val="VerbatimChar"/>
        </w:rPr>
        <w:t>fit_ssm</w:t>
      </w:r>
      <w:proofErr w:type="spellEnd"/>
      <w:r>
        <w:t xml:space="preserve">, </w:t>
      </w:r>
      <w:proofErr w:type="spellStart"/>
      <w:r>
        <w:rPr>
          <w:rStyle w:val="VerbatimChar"/>
        </w:rPr>
        <w:t>fit_mpm</w:t>
      </w:r>
      <w:proofErr w:type="spellEnd"/>
    </w:p>
    <w:p w14:paraId="7DD9E283" w14:textId="6C856131" w:rsidR="003F73CF" w:rsidRDefault="0012779B">
      <w:pPr>
        <w:pStyle w:val="FirstParagraph"/>
      </w:pPr>
      <w:r>
        <w:t xml:space="preserve">Move persistence, an index of </w:t>
      </w:r>
      <w:ins w:id="199" w:author="Gemma Carroll" w:date="2022-06-27T17:15:00Z">
        <w:r w:rsidR="00F132C6">
          <w:t xml:space="preserve">the consistency of </w:t>
        </w:r>
      </w:ins>
      <w:proofErr w:type="spellStart"/>
      <w:r>
        <w:t>along</w:t>
      </w:r>
      <w:proofErr w:type="spellEnd"/>
      <w:r>
        <w:t>-track movement</w:t>
      </w:r>
      <w:del w:id="200" w:author="Gemma Carroll" w:date="2022-06-27T17:16:00Z">
        <w:r w:rsidDel="00F132C6">
          <w:delText xml:space="preserve"> behaviour</w:delText>
        </w:r>
      </w:del>
      <w:ins w:id="201" w:author="Gemma Carroll" w:date="2022-06-27T17:16:00Z">
        <w:r w:rsidR="00F132C6">
          <w:t>s</w:t>
        </w:r>
      </w:ins>
      <w:ins w:id="202" w:author="Gemma Carroll" w:date="2022-06-27T17:17:00Z">
        <w:r w:rsidR="00F132C6" w:rsidRPr="00F132C6">
          <w:t xml:space="preserve"> </w:t>
        </w:r>
        <w:r w:rsidR="00F132C6">
          <w:t>based on autocorrelation in speed and direction</w:t>
        </w:r>
      </w:ins>
      <w:r>
        <w:t>, can be estimated as a continuous</w:t>
      </w:r>
      <w:del w:id="203" w:author="Gemma Carroll" w:date="2022-06-27T17:17:00Z">
        <w:r w:rsidDel="00F132C6">
          <w:delText>-valued</w:delText>
        </w:r>
      </w:del>
      <w:r>
        <w:t xml:space="preserve"> (0 - 1), time-varying latent variable that represents changes in movement </w:t>
      </w:r>
      <w:del w:id="204" w:author="Gemma Carroll" w:date="2022-06-27T17:16:00Z">
        <w:r w:rsidDel="00F132C6">
          <w:delText xml:space="preserve">pattern </w:delText>
        </w:r>
      </w:del>
      <w:proofErr w:type="spellStart"/>
      <w:ins w:id="205" w:author="Gemma Carroll" w:date="2022-06-27T17:16:00Z">
        <w:r w:rsidR="00F132C6">
          <w:t>behaviour</w:t>
        </w:r>
        <w:proofErr w:type="spellEnd"/>
        <w:r w:rsidR="00F132C6">
          <w:t xml:space="preserve"> </w:t>
        </w:r>
      </w:ins>
      <w:del w:id="206" w:author="Gemma Carroll" w:date="2022-06-27T17:17:00Z">
        <w:r w:rsidDel="00F132C6">
          <w:delText xml:space="preserve">based on autocorrelation in speed and direction </w:delText>
        </w:r>
      </w:del>
      <w:ins w:id="207" w:author="Patterson, Toby (O&amp;A, Hobart)" w:date="2022-06-24T20:25:00Z">
        <w:r w:rsidR="00F85555">
          <w:t>(</w:t>
        </w:r>
      </w:ins>
      <w:proofErr w:type="spellStart"/>
      <w:r>
        <w:t>Jonsen</w:t>
      </w:r>
      <w:proofErr w:type="spellEnd"/>
      <w:r>
        <w:t xml:space="preserve"> et al.</w:t>
      </w:r>
      <w:ins w:id="208" w:author="Patterson, Toby (O&amp;A, Hobart)" w:date="2022-06-24T20:25:00Z">
        <w:r w:rsidR="00F85555">
          <w:t>,</w:t>
        </w:r>
      </w:ins>
      <w:r>
        <w:t xml:space="preserve"> </w:t>
      </w:r>
      <w:del w:id="209" w:author="Patterson, Toby (O&amp;A, Hobart)" w:date="2022-06-24T20:25:00Z">
        <w:r w:rsidDel="00F85555">
          <w:delText>(</w:delText>
        </w:r>
      </w:del>
      <w:r>
        <w:t xml:space="preserve">2019). There are two approaches in </w:t>
      </w:r>
      <w:proofErr w:type="spellStart"/>
      <w:r>
        <w:rPr>
          <w:rStyle w:val="VerbatimChar"/>
        </w:rPr>
        <w:t>foieGras</w:t>
      </w:r>
      <w:proofErr w:type="spellEnd"/>
      <w:r>
        <w:t xml:space="preserve"> for estimating move persistence. The first is to use </w:t>
      </w:r>
      <w:proofErr w:type="spellStart"/>
      <w:r>
        <w:rPr>
          <w:rStyle w:val="VerbatimChar"/>
        </w:rPr>
        <w:t>fit_ssm</w:t>
      </w:r>
      <w:proofErr w:type="spellEnd"/>
      <w:r>
        <w:t xml:space="preserve"> with </w:t>
      </w:r>
      <w:r>
        <w:rPr>
          <w:rStyle w:val="VerbatimChar"/>
        </w:rPr>
        <w:t>model = '</w:t>
      </w:r>
      <w:proofErr w:type="spellStart"/>
      <w:r>
        <w:rPr>
          <w:rStyle w:val="VerbatimChar"/>
        </w:rPr>
        <w:t>mp</w:t>
      </w:r>
      <w:proofErr w:type="spellEnd"/>
      <w:r>
        <w:rPr>
          <w:rStyle w:val="VerbatimChar"/>
        </w:rPr>
        <w:t>'</w:t>
      </w:r>
      <w:r>
        <w:t>, which fits a continuous-time move persistence model in state-space form</w:t>
      </w:r>
      <w:ins w:id="210" w:author="Gemma Carroll" w:date="2022-06-27T17:18:00Z">
        <w:r w:rsidR="00F132C6">
          <w:t xml:space="preserve">, </w:t>
        </w:r>
      </w:ins>
      <w:del w:id="211" w:author="Gemma Carroll" w:date="2022-06-27T17:18:00Z">
        <w:r w:rsidDel="00F132C6">
          <w:delText xml:space="preserve"> and thereby </w:delText>
        </w:r>
      </w:del>
      <w:r>
        <w:t>simultaneously estimat</w:t>
      </w:r>
      <w:ins w:id="212" w:author="Gemma Carroll" w:date="2022-06-27T17:18:00Z">
        <w:r w:rsidR="00F132C6">
          <w:t>ing</w:t>
        </w:r>
      </w:ins>
      <w:del w:id="213" w:author="Gemma Carroll" w:date="2022-06-27T17:18:00Z">
        <w:r w:rsidDel="00F132C6">
          <w:delText>es</w:delText>
        </w:r>
      </w:del>
      <w:r>
        <w:t xml:space="preserve"> true locations and move persistence from </w:t>
      </w:r>
      <w:del w:id="214" w:author="Gemma Carroll" w:date="2022-06-27T19:06:00Z">
        <w:r w:rsidDel="0068400A">
          <w:delText xml:space="preserve">the </w:delText>
        </w:r>
      </w:del>
      <w:r>
        <w:t xml:space="preserve">error-prone telemetry data. This approach is most appropriate for fitting to </w:t>
      </w:r>
      <w:proofErr w:type="gramStart"/>
      <w:r>
        <w:t>irregularly-timed</w:t>
      </w:r>
      <w:proofErr w:type="gramEnd"/>
      <w:r>
        <w:t xml:space="preserve"> and error-prone Argos data as both </w:t>
      </w:r>
      <w:del w:id="215" w:author="Gemma Carroll" w:date="2022-06-27T17:18:00Z">
        <w:r w:rsidDel="00B92E05">
          <w:delText xml:space="preserve">aspects </w:delText>
        </w:r>
      </w:del>
      <w:ins w:id="216" w:author="Gemma Carroll" w:date="2022-06-27T17:18:00Z">
        <w:r w:rsidR="00B92E05">
          <w:t xml:space="preserve">components </w:t>
        </w:r>
      </w:ins>
      <w:r>
        <w:t xml:space="preserve">are taken into account explicitly. The second is to </w:t>
      </w:r>
      <w:del w:id="217" w:author="James Grecian" w:date="2022-06-30T12:16:00Z">
        <w:r w:rsidDel="00E65852">
          <w:delText xml:space="preserve">use </w:delText>
        </w:r>
        <w:r w:rsidDel="00E65852">
          <w:rPr>
            <w:rStyle w:val="VerbatimChar"/>
          </w:rPr>
          <w:delText>fit_mpm</w:delText>
        </w:r>
        <w:r w:rsidDel="00E65852">
          <w:delText xml:space="preserve">, which can take as input </w:delText>
        </w:r>
      </w:del>
      <w:ins w:id="218" w:author="James Grecian" w:date="2022-06-30T12:16:00Z">
        <w:r w:rsidR="00E65852">
          <w:t xml:space="preserve">pass </w:t>
        </w:r>
      </w:ins>
      <w:r>
        <w:t>either location data</w:t>
      </w:r>
      <w:ins w:id="219" w:author="James Grecian" w:date="2022-06-30T12:16:00Z">
        <w:r w:rsidR="00E65852">
          <w:t xml:space="preserve"> with minimal error (e.g. GPS locations</w:t>
        </w:r>
      </w:ins>
      <w:ins w:id="220" w:author="James Grecian" w:date="2022-06-30T12:17:00Z">
        <w:r w:rsidR="00E65852">
          <w:t>)</w:t>
        </w:r>
      </w:ins>
      <w:ins w:id="221" w:author="James Grecian" w:date="2022-06-30T12:16:00Z">
        <w:r w:rsidR="00E65852">
          <w:t>,</w:t>
        </w:r>
      </w:ins>
      <w:r>
        <w:t xml:space="preserve"> or SSM-estimated </w:t>
      </w:r>
      <w:ins w:id="222" w:author="James Grecian" w:date="2022-06-30T12:17:00Z">
        <w:r w:rsidR="00E65852">
          <w:t xml:space="preserve">regular </w:t>
        </w:r>
      </w:ins>
      <w:r>
        <w:t xml:space="preserve">locations from an </w:t>
      </w:r>
      <w:proofErr w:type="spellStart"/>
      <w:r>
        <w:rPr>
          <w:rStyle w:val="VerbatimChar"/>
        </w:rPr>
        <w:t>ssm_df</w:t>
      </w:r>
      <w:proofErr w:type="spellEnd"/>
      <w:r>
        <w:t xml:space="preserve"> fit object</w:t>
      </w:r>
      <w:ins w:id="223" w:author="James Grecian" w:date="2022-06-30T12:17:00Z">
        <w:r w:rsidR="00E65852">
          <w:t xml:space="preserve"> to </w:t>
        </w:r>
        <w:proofErr w:type="spellStart"/>
        <w:r w:rsidR="00E65852">
          <w:rPr>
            <w:rStyle w:val="VerbatimChar"/>
          </w:rPr>
          <w:t>fit_mpm</w:t>
        </w:r>
      </w:ins>
      <w:proofErr w:type="spellEnd"/>
      <w:r>
        <w:t>.</w:t>
      </w:r>
      <w:del w:id="224" w:author="James Grecian" w:date="2022-06-30T12:17:00Z">
        <w:r w:rsidDel="00E65852">
          <w:delText xml:space="preserve"> This approach is generally more appropriate when the data have minimal measurement error (e.g., GPS locations), or when time-regularization is desired.</w:delText>
        </w:r>
      </w:del>
      <w:r>
        <w:t xml:space="preserve"> We illustrate both approaches in Application 3.2.</w:t>
      </w:r>
    </w:p>
    <w:p w14:paraId="2AD3B919" w14:textId="77777777" w:rsidR="003F73CF" w:rsidDel="00A24376" w:rsidRDefault="0012779B">
      <w:pPr>
        <w:pStyle w:val="Heading2"/>
        <w:rPr>
          <w:del w:id="225" w:author="Gemma Carroll" w:date="2022-06-27T18:59:00Z"/>
        </w:rPr>
      </w:pPr>
      <w:bookmarkStart w:id="226" w:name="X7eeb8508f5a100004ae0b7abb6474c8382e40ca"/>
      <w:bookmarkEnd w:id="198"/>
      <w:r>
        <w:t xml:space="preserve">2.4 | Model checking and visualization - </w:t>
      </w:r>
      <w:r>
        <w:rPr>
          <w:rStyle w:val="VerbatimChar"/>
        </w:rPr>
        <w:t>osar</w:t>
      </w:r>
      <w:r>
        <w:t xml:space="preserve">, </w:t>
      </w:r>
      <w:r>
        <w:rPr>
          <w:rStyle w:val="VerbatimChar"/>
        </w:rPr>
        <w:t>plot</w:t>
      </w:r>
      <w:r>
        <w:t xml:space="preserve">, </w:t>
      </w:r>
      <w:r>
        <w:rPr>
          <w:rStyle w:val="VerbatimChar"/>
        </w:rPr>
        <w:t>map</w:t>
      </w:r>
    </w:p>
    <w:p w14:paraId="1770B127" w14:textId="50C52BD6" w:rsidR="003F73CF" w:rsidDel="00A24376" w:rsidRDefault="0012779B">
      <w:pPr>
        <w:pStyle w:val="FirstParagraph"/>
        <w:rPr>
          <w:del w:id="227" w:author="Gemma Carroll" w:date="2022-06-27T18:58:00Z"/>
        </w:rPr>
      </w:pPr>
      <w:commentRangeStart w:id="228"/>
      <w:del w:id="229" w:author="Gemma Carroll" w:date="2022-06-27T18:58:00Z">
        <w:r w:rsidDel="00A24376">
          <w:delText>Before</w:delText>
        </w:r>
        <w:commentRangeEnd w:id="228"/>
        <w:r w:rsidR="00D73440" w:rsidDel="00A24376">
          <w:rPr>
            <w:rStyle w:val="CommentReference"/>
          </w:rPr>
          <w:commentReference w:id="228"/>
        </w:r>
        <w:r w:rsidDel="00A24376">
          <w:delText xml:space="preserve"> using fitted or predicted locations, a </w:delText>
        </w:r>
        <w:r w:rsidDel="00A24376">
          <w:rPr>
            <w:rStyle w:val="VerbatimChar"/>
          </w:rPr>
          <w:delText>fit_ssm</w:delText>
        </w:r>
        <w:r w:rsidDel="00A24376">
          <w:delText xml:space="preserve"> model fit should be checked and visualized to confirm that the model adequately describes the data. There is no simple way to calculate residuals for latent variable models that have non-finite state-spaces and that may be nonlinear, but they can be computed based on iterative forecasts of the model (Thygesen et al., 2017). The </w:delText>
        </w:r>
        <w:r w:rsidDel="00A24376">
          <w:rPr>
            <w:rStyle w:val="VerbatimChar"/>
          </w:rPr>
          <w:delText>osar</w:delText>
        </w:r>
        <w:r w:rsidDel="00A24376">
          <w:delText xml:space="preserve"> function computes one-step-ahead (prediction) residuals via the </w:delText>
        </w:r>
        <w:r w:rsidDel="00A24376">
          <w:rPr>
            <w:rStyle w:val="VerbatimChar"/>
          </w:rPr>
          <w:delText>oneStepPredict</w:delText>
        </w:r>
        <w:r w:rsidDel="00A24376">
          <w:delText xml:space="preserve"> function from the </w:delText>
        </w:r>
        <w:r w:rsidDel="00A24376">
          <w:rPr>
            <w:rStyle w:val="VerbatimChar"/>
          </w:rPr>
          <w:delText>TMB</w:delText>
        </w:r>
        <w:r w:rsidDel="00A24376">
          <w:delText xml:space="preserve"> R package to make this as efficient as possible. A set of </w:delText>
        </w:r>
      </w:del>
      <w:ins w:id="230" w:author="Patterson, Toby (O&amp;A, Hobart)" w:date="2022-06-24T20:27:00Z">
        <w:del w:id="231" w:author="Gemma Carroll" w:date="2022-06-27T18:58:00Z">
          <w:r w:rsidR="000F187C" w:rsidDel="00A24376">
            <w:delText xml:space="preserve">prediction </w:delText>
          </w:r>
        </w:del>
      </w:ins>
      <w:del w:id="232" w:author="Gemma Carroll" w:date="2022-06-27T18:58:00Z">
        <w:r w:rsidDel="00A24376">
          <w:delText xml:space="preserve">residuals are calculated for the </w:delText>
        </w:r>
        <w:r w:rsidDel="00A24376">
          <w:rPr>
            <w:rStyle w:val="VerbatimChar"/>
          </w:rPr>
          <w:delText>x</w:delText>
        </w:r>
        <w:r w:rsidDel="00A24376">
          <w:delText xml:space="preserve"> and </w:delText>
        </w:r>
        <w:r w:rsidDel="00A24376">
          <w:rPr>
            <w:rStyle w:val="VerbatimChar"/>
          </w:rPr>
          <w:delText>y</w:delText>
        </w:r>
        <w:r w:rsidDel="00A24376">
          <w:delText xml:space="preserve"> values corresponding to the fitted values from the SSM and returned as an </w:delText>
        </w:r>
        <w:r w:rsidDel="00A24376">
          <w:rPr>
            <w:rStyle w:val="VerbatimChar"/>
          </w:rPr>
          <w:delText>osar</w:delText>
        </w:r>
        <w:r w:rsidDel="00A24376">
          <w:delText xml:space="preserve"> object. A generic </w:delText>
        </w:r>
        <w:r w:rsidDel="00A24376">
          <w:rPr>
            <w:rStyle w:val="VerbatimChar"/>
          </w:rPr>
          <w:delText>plot</w:delText>
        </w:r>
        <w:r w:rsidDel="00A24376">
          <w:delText xml:space="preserve"> (</w:delText>
        </w:r>
        <w:r w:rsidDel="00A24376">
          <w:rPr>
            <w:rStyle w:val="VerbatimChar"/>
          </w:rPr>
          <w:delText>plot.osar</w:delText>
        </w:r>
        <w:r w:rsidDel="00A24376">
          <w:delText xml:space="preserve">) method provides an easy way to visualize the </w:delText>
        </w:r>
        <w:r w:rsidDel="00A24376">
          <w:rPr>
            <w:rStyle w:val="VerbatimChar"/>
          </w:rPr>
          <w:delText>osar</w:delText>
        </w:r>
        <w:r w:rsidDel="00A24376">
          <w:delText xml:space="preserve"> residuals as time-series plots, quantile-quantile plots, or autocorrelation functions.</w:delText>
        </w:r>
      </w:del>
    </w:p>
    <w:p w14:paraId="5948DA11" w14:textId="037E0F5F" w:rsidR="003F73CF" w:rsidDel="00A24376" w:rsidRDefault="0012779B">
      <w:pPr>
        <w:pStyle w:val="BodyText"/>
        <w:rPr>
          <w:del w:id="233" w:author="Gemma Carroll" w:date="2022-06-27T18:58:00Z"/>
        </w:rPr>
      </w:pPr>
      <w:del w:id="234" w:author="Gemma Carroll" w:date="2022-06-27T18:58:00Z">
        <w:r w:rsidDel="00A24376">
          <w:delText xml:space="preserve">State-space model fits to data can also be visualised by using the generic </w:delText>
        </w:r>
        <w:r w:rsidDel="00A24376">
          <w:rPr>
            <w:rStyle w:val="VerbatimChar"/>
          </w:rPr>
          <w:delText>plot</w:delText>
        </w:r>
        <w:r w:rsidDel="00A24376">
          <w:delText xml:space="preserve"> (</w:delText>
        </w:r>
        <w:r w:rsidDel="00A24376">
          <w:rPr>
            <w:rStyle w:val="VerbatimChar"/>
          </w:rPr>
          <w:delText>plot.ssm_df</w:delText>
        </w:r>
        <w:r w:rsidDel="00A24376">
          <w:delText xml:space="preserve">) function on an </w:delText>
        </w:r>
        <w:r w:rsidDel="00A24376">
          <w:rPr>
            <w:rStyle w:val="VerbatimChar"/>
          </w:rPr>
          <w:delText>ssm_df</w:delText>
        </w:r>
        <w:r w:rsidDel="00A24376">
          <w:delText xml:space="preserve"> fit object. Options exist to plot fitted or predicted values along with observations as either paired, 1-D time-series, as 2-D tracks with 95% confidence intervals or ellipses, by using the argument </w:delText>
        </w:r>
        <w:r w:rsidDel="00A24376">
          <w:rPr>
            <w:rStyle w:val="VerbatimChar"/>
          </w:rPr>
          <w:delText>type = 1</w:delText>
        </w:r>
        <w:r w:rsidDel="00A24376">
          <w:delText xml:space="preserve"> and </w:delText>
        </w:r>
        <w:r w:rsidDel="00A24376">
          <w:rPr>
            <w:rStyle w:val="VerbatimChar"/>
          </w:rPr>
          <w:delText>type = 2</w:delText>
        </w:r>
        <w:r w:rsidDel="00A24376">
          <w:delText xml:space="preserve">, respectively. These plots provide a rapid check on SSM fits to data. Additionally, when the fitted SSM is the move persistence model (i.e., </w:delText>
        </w:r>
        <w:r w:rsidDel="00A24376">
          <w:rPr>
            <w:rStyle w:val="VerbatimChar"/>
          </w:rPr>
          <w:delText>model = 'mp'</w:delText>
        </w:r>
        <w:r w:rsidDel="00A24376">
          <w:delText>), 1-D time-series (</w:delText>
        </w:r>
        <w:r w:rsidDel="00A24376">
          <w:rPr>
            <w:rStyle w:val="VerbatimChar"/>
          </w:rPr>
          <w:delText>type = 3</w:delText>
        </w:r>
        <w:r w:rsidDel="00A24376">
          <w:delText>) or 2-D track plots (</w:delText>
        </w:r>
        <w:r w:rsidDel="00A24376">
          <w:rPr>
            <w:rStyle w:val="VerbatimChar"/>
          </w:rPr>
          <w:delText>type = 4</w:delText>
        </w:r>
        <w:r w:rsidDel="00A24376">
          <w:delText>) of move persistence can be viewed.</w:delText>
        </w:r>
      </w:del>
    </w:p>
    <w:p w14:paraId="5AE2A128" w14:textId="6A1BFFB8" w:rsidR="003F73CF" w:rsidDel="00A24376" w:rsidRDefault="0012779B">
      <w:pPr>
        <w:pStyle w:val="BodyText"/>
        <w:rPr>
          <w:del w:id="235" w:author="Gemma Carroll" w:date="2022-06-27T18:59:00Z"/>
        </w:rPr>
      </w:pPr>
      <w:del w:id="236" w:author="Gemma Carroll" w:date="2022-06-27T18:59:00Z">
        <w:r w:rsidDel="00A24376">
          <w:delText xml:space="preserve">Additionally, a </w:delText>
        </w:r>
        <w:r w:rsidDel="00A24376">
          <w:rPr>
            <w:rStyle w:val="VerbatimChar"/>
          </w:rPr>
          <w:delText>fit_ssm</w:delText>
        </w:r>
        <w:r w:rsidDel="00A24376">
          <w:delText xml:space="preserve"> model fit can be mapped using the </w:delText>
        </w:r>
        <w:r w:rsidDel="00A24376">
          <w:rPr>
            <w:rStyle w:val="VerbatimChar"/>
          </w:rPr>
          <w:delText>map</w:delText>
        </w:r>
        <w:r w:rsidDel="00A24376">
          <w:delText xml:space="preserve"> function for single or multiple individuals. By default, </w:delText>
        </w:r>
        <w:r w:rsidDel="00A24376">
          <w:rPr>
            <w:rStyle w:val="VerbatimChar"/>
          </w:rPr>
          <w:delText>map</w:delText>
        </w:r>
        <w:r w:rsidDel="00A24376">
          <w:delText xml:space="preserve"> uses the </w:delText>
        </w:r>
        <w:commentRangeStart w:id="237"/>
        <w:r w:rsidDel="00A24376">
          <w:delText xml:space="preserve">coastline data </w:delText>
        </w:r>
        <w:commentRangeEnd w:id="237"/>
        <w:r w:rsidR="00622259" w:rsidDel="00A24376">
          <w:rPr>
            <w:rStyle w:val="CommentReference"/>
          </w:rPr>
          <w:commentReference w:id="237"/>
        </w:r>
        <w:r w:rsidDel="00A24376">
          <w:delText xml:space="preserve">from the </w:delText>
        </w:r>
        <w:r w:rsidDel="00A24376">
          <w:rPr>
            <w:rStyle w:val="VerbatimChar"/>
          </w:rPr>
          <w:delText>rnaturalearth</w:delText>
        </w:r>
        <w:r w:rsidDel="00A24376">
          <w:delText xml:space="preserve"> R package (South, 2022a) at medium or high resolution, if the </w:delText>
        </w:r>
        <w:r w:rsidDel="00A24376">
          <w:rPr>
            <w:rStyle w:val="VerbatimChar"/>
          </w:rPr>
          <w:delText>rnaturalearthhires</w:delText>
        </w:r>
        <w:r w:rsidDel="00A24376">
          <w:delText xml:space="preserve"> (South, 2022b) R package is installed, but can also use tiled maps for finer-scale detail, if the </w:delText>
        </w:r>
        <w:r w:rsidDel="00A24376">
          <w:rPr>
            <w:rStyle w:val="VerbatimChar"/>
          </w:rPr>
          <w:delText>rosm</w:delText>
        </w:r>
        <w:r w:rsidDel="00A24376">
          <w:delText xml:space="preserve"> (Dunnington, 2019) and </w:delText>
        </w:r>
        <w:r w:rsidDel="00A24376">
          <w:rPr>
            <w:rStyle w:val="VerbatimChar"/>
          </w:rPr>
          <w:delText>ggspatial</w:delText>
        </w:r>
        <w:r w:rsidDel="00A24376">
          <w:delText xml:space="preserve"> (Dunnington, 2021) R packages are installed. Mapping aesthetics (e.g., plot symbols, sizes, colours, fills) can be customized via the </w:delText>
        </w:r>
        <w:r w:rsidDel="00A24376">
          <w:rPr>
            <w:rStyle w:val="VerbatimChar"/>
          </w:rPr>
          <w:delText>aes</w:delText>
        </w:r>
        <w:r w:rsidDel="00A24376">
          <w:delText xml:space="preserve"> argument and use of the </w:delText>
        </w:r>
        <w:r w:rsidDel="00A24376">
          <w:rPr>
            <w:rStyle w:val="VerbatimChar"/>
          </w:rPr>
          <w:delText>aes_lst</w:delText>
        </w:r>
        <w:r w:rsidDel="00A24376">
          <w:delText xml:space="preserve"> function. See code in SI for examples.</w:delText>
        </w:r>
      </w:del>
    </w:p>
    <w:p w14:paraId="01B0C363" w14:textId="77777777" w:rsidR="00EC607A" w:rsidRDefault="00EC607A">
      <w:pPr>
        <w:pStyle w:val="Heading2"/>
        <w:rPr>
          <w:ins w:id="238" w:author="Gemma Carroll" w:date="2022-06-27T18:44:00Z"/>
        </w:rPr>
        <w:pPrChange w:id="239" w:author="Gemma Carroll" w:date="2022-06-27T18:59:00Z">
          <w:pPr>
            <w:pStyle w:val="BodyText"/>
          </w:pPr>
        </w:pPrChange>
      </w:pPr>
    </w:p>
    <w:p w14:paraId="59A99EB4" w14:textId="745C9200" w:rsidR="008B4F97" w:rsidRDefault="00EC607A" w:rsidP="005C4184">
      <w:pPr>
        <w:pStyle w:val="FirstParagraph"/>
        <w:rPr>
          <w:ins w:id="240" w:author="Gemma Carroll" w:date="2022-06-27T18:51:00Z"/>
        </w:rPr>
      </w:pPr>
      <w:commentRangeStart w:id="241"/>
      <w:ins w:id="242" w:author="Gemma Carroll" w:date="2022-06-27T18:45:00Z">
        <w:del w:id="243" w:author="James Grecian" w:date="2022-06-30T12:20:00Z">
          <w:r w:rsidDel="003B5B35">
            <w:delText>Before</w:delText>
          </w:r>
          <w:commentRangeEnd w:id="241"/>
          <w:r w:rsidDel="003B5B35">
            <w:rPr>
              <w:rStyle w:val="CommentReference"/>
            </w:rPr>
            <w:commentReference w:id="241"/>
          </w:r>
          <w:r w:rsidDel="003B5B35">
            <w:delText xml:space="preserve"> using fitted or predicted locations, a </w:delText>
          </w:r>
          <w:r w:rsidDel="003B5B35">
            <w:rPr>
              <w:rStyle w:val="VerbatimChar"/>
            </w:rPr>
            <w:delText>fit_ssm</w:delText>
          </w:r>
          <w:r w:rsidDel="003B5B35">
            <w:delText xml:space="preserve"> model fit should be checked and</w:delText>
          </w:r>
        </w:del>
      </w:ins>
      <w:ins w:id="244" w:author="Gemma Carroll" w:date="2022-06-27T19:00:00Z">
        <w:del w:id="245" w:author="James Grecian" w:date="2022-06-30T12:20:00Z">
          <w:r w:rsidR="00A24376" w:rsidDel="003B5B35">
            <w:delText xml:space="preserve"> </w:delText>
          </w:r>
        </w:del>
      </w:ins>
      <w:ins w:id="246" w:author="Gemma Carroll" w:date="2022-06-27T18:45:00Z">
        <w:del w:id="247" w:author="James Grecian" w:date="2022-06-30T12:20:00Z">
          <w:r w:rsidDel="003B5B35">
            <w:delText>visualized to confirm that the model adequately describes the data.</w:delText>
          </w:r>
          <w:r w:rsidR="005C4184" w:rsidDel="003B5B35">
            <w:delText xml:space="preserve"> </w:delText>
          </w:r>
        </w:del>
      </w:ins>
      <w:proofErr w:type="spellStart"/>
      <w:ins w:id="248" w:author="Gemma Carroll" w:date="2022-06-27T18:46:00Z">
        <w:r w:rsidR="005C4184">
          <w:t>foieGras</w:t>
        </w:r>
        <w:proofErr w:type="spellEnd"/>
        <w:r w:rsidR="005C4184">
          <w:t xml:space="preserve"> implements three techniques to </w:t>
        </w:r>
      </w:ins>
      <w:ins w:id="249" w:author="James Grecian" w:date="2022-06-30T12:19:00Z">
        <w:r w:rsidR="002F42B9">
          <w:t xml:space="preserve">check and visualize </w:t>
        </w:r>
        <w:r w:rsidR="003B5B35">
          <w:t xml:space="preserve">model fit </w:t>
        </w:r>
        <w:r w:rsidR="002F42B9">
          <w:t xml:space="preserve">to confirm </w:t>
        </w:r>
        <w:r w:rsidR="003B5B35">
          <w:t>a</w:t>
        </w:r>
        <w:r w:rsidR="002F42B9">
          <w:t xml:space="preserve"> </w:t>
        </w:r>
        <w:proofErr w:type="spellStart"/>
        <w:r w:rsidR="003B5B35">
          <w:t>fit_ssm</w:t>
        </w:r>
        <w:proofErr w:type="spellEnd"/>
        <w:r w:rsidR="003B5B35">
          <w:t xml:space="preserve"> </w:t>
        </w:r>
        <w:r w:rsidR="002F42B9">
          <w:t>model adequately describes the data</w:t>
        </w:r>
      </w:ins>
      <w:commentRangeStart w:id="250"/>
      <w:ins w:id="251" w:author="Gemma Carroll" w:date="2022-06-27T18:47:00Z">
        <w:del w:id="252" w:author="James Grecian" w:date="2022-06-30T12:19:00Z">
          <w:r w:rsidR="005C4184" w:rsidDel="003B5B35">
            <w:delText>do this</w:delText>
          </w:r>
        </w:del>
      </w:ins>
      <w:ins w:id="253" w:author="Gemma Carroll" w:date="2022-06-27T18:46:00Z">
        <w:r w:rsidR="005C4184">
          <w:t>:</w:t>
        </w:r>
      </w:ins>
      <w:commentRangeEnd w:id="250"/>
      <w:r w:rsidR="003B5B35">
        <w:rPr>
          <w:rStyle w:val="CommentReference"/>
        </w:rPr>
        <w:commentReference w:id="250"/>
      </w:r>
      <w:ins w:id="254" w:author="Gemma Carroll" w:date="2022-06-27T18:46:00Z">
        <w:r w:rsidR="005C4184">
          <w:t xml:space="preserve"> </w:t>
        </w:r>
      </w:ins>
    </w:p>
    <w:p w14:paraId="7ED32011" w14:textId="26A0C1B4" w:rsidR="00A24376" w:rsidRDefault="00A24376" w:rsidP="00A24376">
      <w:pPr>
        <w:pStyle w:val="FirstParagraph"/>
        <w:numPr>
          <w:ilvl w:val="0"/>
          <w:numId w:val="4"/>
        </w:numPr>
        <w:rPr>
          <w:ins w:id="255" w:author="Gemma Carroll" w:date="2022-06-27T18:59:00Z"/>
        </w:rPr>
      </w:pPr>
      <w:ins w:id="256" w:author="Gemma Carroll" w:date="2022-06-27T18:59:00Z">
        <w:r>
          <w:t xml:space="preserve">the </w:t>
        </w:r>
        <w:r>
          <w:rPr>
            <w:rStyle w:val="VerbatimChar"/>
          </w:rPr>
          <w:t>osar</w:t>
        </w:r>
        <w:r>
          <w:t xml:space="preserve"> function computes one-step-ahead (prediction) residuals </w:t>
        </w:r>
      </w:ins>
      <w:ins w:id="257" w:author="Gemma Carroll" w:date="2022-06-27T19:05:00Z">
        <w:r w:rsidR="005C033D">
          <w:t>(</w:t>
        </w:r>
        <w:proofErr w:type="spellStart"/>
        <w:r w:rsidR="005C033D">
          <w:t>Thygesen</w:t>
        </w:r>
        <w:proofErr w:type="spellEnd"/>
        <w:r w:rsidR="005C033D">
          <w:t xml:space="preserve"> et al., 2017</w:t>
        </w:r>
        <w:proofErr w:type="gramStart"/>
        <w:r w:rsidR="005C033D">
          <w:t xml:space="preserve">)  </w:t>
        </w:r>
      </w:ins>
      <w:ins w:id="258" w:author="Gemma Carroll" w:date="2022-06-27T18:59:00Z">
        <w:r>
          <w:t>for</w:t>
        </w:r>
        <w:proofErr w:type="gramEnd"/>
        <w:r>
          <w:t xml:space="preserve"> x and y values </w:t>
        </w:r>
      </w:ins>
      <w:ins w:id="259" w:author="Gemma Carroll" w:date="2022-06-27T19:04:00Z">
        <w:r w:rsidR="005C033D">
          <w:t xml:space="preserve">from the fitted model </w:t>
        </w:r>
      </w:ins>
      <w:ins w:id="260" w:author="Gemma Carroll" w:date="2022-06-27T18:59:00Z">
        <w:r>
          <w:t xml:space="preserve">via the </w:t>
        </w:r>
        <w:proofErr w:type="spellStart"/>
        <w:r>
          <w:rPr>
            <w:rStyle w:val="VerbatimChar"/>
          </w:rPr>
          <w:t>oneStepPredict</w:t>
        </w:r>
        <w:proofErr w:type="spellEnd"/>
        <w:r>
          <w:t xml:space="preserve"> function from the </w:t>
        </w:r>
        <w:r>
          <w:rPr>
            <w:rStyle w:val="VerbatimChar"/>
          </w:rPr>
          <w:t>TMB</w:t>
        </w:r>
        <w:r>
          <w:t xml:space="preserve"> R package. </w:t>
        </w:r>
        <w:proofErr w:type="spellStart"/>
        <w:proofErr w:type="gramStart"/>
        <w:r>
          <w:rPr>
            <w:rStyle w:val="VerbatimChar"/>
          </w:rPr>
          <w:t>plot.osar</w:t>
        </w:r>
        <w:proofErr w:type="spellEnd"/>
        <w:proofErr w:type="gramEnd"/>
        <w:r>
          <w:t xml:space="preserve"> visualize</w:t>
        </w:r>
      </w:ins>
      <w:ins w:id="261" w:author="Gemma Carroll" w:date="2022-06-27T19:00:00Z">
        <w:r>
          <w:t>s</w:t>
        </w:r>
      </w:ins>
      <w:ins w:id="262" w:author="Gemma Carroll" w:date="2022-06-27T18:59:00Z">
        <w:r>
          <w:t xml:space="preserve"> </w:t>
        </w:r>
        <w:r>
          <w:rPr>
            <w:rStyle w:val="VerbatimChar"/>
          </w:rPr>
          <w:t>osar</w:t>
        </w:r>
        <w:r>
          <w:t xml:space="preserve"> residuals as time-series plots, quantile-quantile plots, or autocorrelation functions.</w:t>
        </w:r>
      </w:ins>
    </w:p>
    <w:p w14:paraId="1E897F2A" w14:textId="73863051" w:rsidR="008B4F97" w:rsidRDefault="008B4F97" w:rsidP="008B4F97">
      <w:pPr>
        <w:pStyle w:val="BodyText"/>
        <w:numPr>
          <w:ilvl w:val="0"/>
          <w:numId w:val="4"/>
        </w:numPr>
        <w:rPr>
          <w:ins w:id="263" w:author="Gemma Carroll" w:date="2022-06-27T18:55:00Z"/>
        </w:rPr>
      </w:pPr>
      <w:ins w:id="264" w:author="Gemma Carroll" w:date="2022-06-27T18:55:00Z">
        <w:r>
          <w:lastRenderedPageBreak/>
          <w:t xml:space="preserve">the </w:t>
        </w:r>
        <w:proofErr w:type="spellStart"/>
        <w:r>
          <w:rPr>
            <w:rStyle w:val="VerbatimChar"/>
          </w:rPr>
          <w:t>plot.ssm_df</w:t>
        </w:r>
        <w:proofErr w:type="spellEnd"/>
        <w:r>
          <w:t xml:space="preserve"> function can be applied to </w:t>
        </w:r>
        <w:proofErr w:type="spellStart"/>
        <w:r>
          <w:rPr>
            <w:rStyle w:val="VerbatimChar"/>
          </w:rPr>
          <w:t>ssm_df</w:t>
        </w:r>
        <w:proofErr w:type="spellEnd"/>
        <w:r>
          <w:t xml:space="preserve"> fit objects to </w:t>
        </w:r>
      </w:ins>
      <w:ins w:id="265" w:author="Gemma Carroll" w:date="2022-06-27T19:05:00Z">
        <w:r w:rsidR="005C033D">
          <w:t>plot fitted or predicted values alongside</w:t>
        </w:r>
      </w:ins>
      <w:ins w:id="266" w:author="Gemma Carroll" w:date="2022-06-27T18:55:00Z">
        <w:r>
          <w:t xml:space="preserve"> observations as either 1-D time-series (t</w:t>
        </w:r>
        <w:r>
          <w:rPr>
            <w:rStyle w:val="VerbatimChar"/>
          </w:rPr>
          <w:t>ype = 1)</w:t>
        </w:r>
        <w:r>
          <w:t xml:space="preserve">, or as 2-D tracks with 95% confidence intervals or ellipses </w:t>
        </w:r>
        <w:r>
          <w:rPr>
            <w:rStyle w:val="VerbatimChar"/>
          </w:rPr>
          <w:t>type = 2</w:t>
        </w:r>
        <w:r>
          <w:t xml:space="preserve">). When the fitted SSM is the move persistence model (i.e., </w:t>
        </w:r>
        <w:r>
          <w:rPr>
            <w:rStyle w:val="VerbatimChar"/>
          </w:rPr>
          <w:t>model = '</w:t>
        </w:r>
        <w:proofErr w:type="spellStart"/>
        <w:r>
          <w:rPr>
            <w:rStyle w:val="VerbatimChar"/>
          </w:rPr>
          <w:t>mp</w:t>
        </w:r>
        <w:proofErr w:type="spellEnd"/>
        <w:r>
          <w:rPr>
            <w:rStyle w:val="VerbatimChar"/>
          </w:rPr>
          <w:t>'</w:t>
        </w:r>
        <w:r>
          <w:t>), 1-D time-series (</w:t>
        </w:r>
        <w:r>
          <w:rPr>
            <w:rStyle w:val="VerbatimChar"/>
          </w:rPr>
          <w:t>type = 3</w:t>
        </w:r>
        <w:r>
          <w:t>) or 2-D track plots (</w:t>
        </w:r>
        <w:r>
          <w:rPr>
            <w:rStyle w:val="VerbatimChar"/>
          </w:rPr>
          <w:t>type = 4</w:t>
        </w:r>
        <w:r>
          <w:t xml:space="preserve">) of move persistence </w:t>
        </w:r>
      </w:ins>
      <w:ins w:id="267" w:author="Gemma Carroll" w:date="2022-06-27T18:56:00Z">
        <w:r w:rsidR="00A24376">
          <w:t xml:space="preserve">behaviour </w:t>
        </w:r>
      </w:ins>
      <w:ins w:id="268" w:author="Gemma Carroll" w:date="2022-06-27T18:55:00Z">
        <w:r>
          <w:t>can be viewed.</w:t>
        </w:r>
      </w:ins>
    </w:p>
    <w:p w14:paraId="0AC2E467" w14:textId="16328E2C" w:rsidR="00A24376" w:rsidRDefault="00A24376">
      <w:pPr>
        <w:pStyle w:val="BodyText"/>
        <w:numPr>
          <w:ilvl w:val="0"/>
          <w:numId w:val="4"/>
        </w:numPr>
        <w:rPr>
          <w:ins w:id="269" w:author="Gemma Carroll" w:date="2022-06-27T18:44:00Z"/>
        </w:rPr>
        <w:pPrChange w:id="270" w:author="Gemma Carroll" w:date="2022-06-27T20:35:00Z">
          <w:pPr>
            <w:pStyle w:val="BodyText"/>
          </w:pPr>
        </w:pPrChange>
      </w:pPr>
      <w:ins w:id="271" w:author="Gemma Carroll" w:date="2022-06-27T18:57:00Z">
        <w:r>
          <w:t xml:space="preserve">The </w:t>
        </w:r>
        <w:r>
          <w:rPr>
            <w:rStyle w:val="VerbatimChar"/>
          </w:rPr>
          <w:t>map</w:t>
        </w:r>
        <w:r>
          <w:t xml:space="preserve"> function can be applied to </w:t>
        </w:r>
      </w:ins>
      <w:proofErr w:type="spellStart"/>
      <w:ins w:id="272" w:author="Gemma Carroll" w:date="2022-06-27T18:58:00Z">
        <w:r>
          <w:rPr>
            <w:rStyle w:val="VerbatimChar"/>
          </w:rPr>
          <w:t>fit_ssm</w:t>
        </w:r>
        <w:proofErr w:type="spellEnd"/>
        <w:r>
          <w:t xml:space="preserve"> objects to generate maps</w:t>
        </w:r>
      </w:ins>
      <w:ins w:id="273" w:author="Gemma Carroll" w:date="2022-06-27T18:59:00Z">
        <w:r>
          <w:t xml:space="preserve"> for</w:t>
        </w:r>
      </w:ins>
      <w:ins w:id="274" w:author="Gemma Carroll" w:date="2022-06-27T18:57:00Z">
        <w:r>
          <w:t xml:space="preserve"> single or multiple individuals. By default, </w:t>
        </w:r>
        <w:r>
          <w:rPr>
            <w:rStyle w:val="VerbatimChar"/>
          </w:rPr>
          <w:t>map</w:t>
        </w:r>
        <w:r>
          <w:t xml:space="preserve"> uses </w:t>
        </w:r>
        <w:commentRangeStart w:id="275"/>
        <w:r>
          <w:t xml:space="preserve">coastline data </w:t>
        </w:r>
        <w:commentRangeEnd w:id="275"/>
        <w:r>
          <w:rPr>
            <w:rStyle w:val="CommentReference"/>
          </w:rPr>
          <w:commentReference w:id="275"/>
        </w:r>
        <w:r>
          <w:t xml:space="preserve">from the </w:t>
        </w:r>
        <w:proofErr w:type="spellStart"/>
        <w:r>
          <w:rPr>
            <w:rStyle w:val="VerbatimChar"/>
          </w:rPr>
          <w:t>rnaturalearth</w:t>
        </w:r>
        <w:proofErr w:type="spellEnd"/>
        <w:r>
          <w:t xml:space="preserve"> R package (South, 2022a) if the </w:t>
        </w:r>
        <w:proofErr w:type="spellStart"/>
        <w:r>
          <w:rPr>
            <w:rStyle w:val="VerbatimChar"/>
          </w:rPr>
          <w:t>rnaturalearthhires</w:t>
        </w:r>
        <w:proofErr w:type="spellEnd"/>
        <w:r>
          <w:t xml:space="preserve"> (South, 2022b) R package is installed, but can also use tiled maps for finer-scale detail, if the </w:t>
        </w:r>
        <w:proofErr w:type="spellStart"/>
        <w:r>
          <w:rPr>
            <w:rStyle w:val="VerbatimChar"/>
          </w:rPr>
          <w:t>rosm</w:t>
        </w:r>
        <w:proofErr w:type="spellEnd"/>
        <w:r>
          <w:t xml:space="preserve"> (</w:t>
        </w:r>
        <w:proofErr w:type="spellStart"/>
        <w:r>
          <w:t>Dunnington</w:t>
        </w:r>
        <w:proofErr w:type="spellEnd"/>
        <w:r>
          <w:t xml:space="preserve">, 2019) and </w:t>
        </w:r>
        <w:proofErr w:type="spellStart"/>
        <w:r>
          <w:rPr>
            <w:rStyle w:val="VerbatimChar"/>
          </w:rPr>
          <w:t>ggspatial</w:t>
        </w:r>
        <w:proofErr w:type="spellEnd"/>
        <w:r>
          <w:t xml:space="preserve"> (</w:t>
        </w:r>
        <w:proofErr w:type="spellStart"/>
        <w:r>
          <w:t>Dunnington</w:t>
        </w:r>
        <w:proofErr w:type="spellEnd"/>
        <w:r>
          <w:t xml:space="preserve">, 2021) R packages are installed. Mapping aesthetics (e.g., plot symbols, sizes, </w:t>
        </w:r>
        <w:proofErr w:type="spellStart"/>
        <w:r>
          <w:t>colours</w:t>
        </w:r>
        <w:proofErr w:type="spellEnd"/>
        <w:r>
          <w:t xml:space="preserve">, fills) can be customized via the </w:t>
        </w:r>
        <w:proofErr w:type="spellStart"/>
        <w:r>
          <w:rPr>
            <w:rStyle w:val="VerbatimChar"/>
          </w:rPr>
          <w:t>aes</w:t>
        </w:r>
        <w:proofErr w:type="spellEnd"/>
        <w:r>
          <w:t xml:space="preserve"> </w:t>
        </w:r>
      </w:ins>
      <w:proofErr w:type="gramStart"/>
      <w:ins w:id="276" w:author="Gemma Carroll" w:date="2022-06-27T20:36:00Z">
        <w:r w:rsidR="00A67CAB">
          <w:t xml:space="preserve">and </w:t>
        </w:r>
      </w:ins>
      <w:ins w:id="277" w:author="Gemma Carroll" w:date="2022-06-27T18:57:00Z">
        <w:r>
          <w:t xml:space="preserve"> </w:t>
        </w:r>
        <w:proofErr w:type="spellStart"/>
        <w:r>
          <w:rPr>
            <w:rStyle w:val="VerbatimChar"/>
          </w:rPr>
          <w:t>aes</w:t>
        </w:r>
        <w:proofErr w:type="gramEnd"/>
        <w:r>
          <w:rPr>
            <w:rStyle w:val="VerbatimChar"/>
          </w:rPr>
          <w:t>_lst</w:t>
        </w:r>
        <w:proofErr w:type="spellEnd"/>
        <w:r>
          <w:t xml:space="preserve"> function</w:t>
        </w:r>
      </w:ins>
      <w:ins w:id="278" w:author="Gemma Carroll" w:date="2022-06-27T20:36:00Z">
        <w:r w:rsidR="00A67CAB">
          <w:t>s</w:t>
        </w:r>
      </w:ins>
      <w:ins w:id="279" w:author="Gemma Carroll" w:date="2022-06-27T18:57:00Z">
        <w:r>
          <w:t>. See code in SI for examples.</w:t>
        </w:r>
      </w:ins>
    </w:p>
    <w:p w14:paraId="434D5359" w14:textId="754452A7" w:rsidR="003F73CF" w:rsidRPr="003B5B35" w:rsidRDefault="0012779B">
      <w:pPr>
        <w:pStyle w:val="BodyText"/>
        <w:rPr>
          <w:strike/>
          <w:rPrChange w:id="280" w:author="James Grecian" w:date="2022-06-30T12:21:00Z">
            <w:rPr/>
          </w:rPrChange>
        </w:rPr>
      </w:pPr>
      <w:commentRangeStart w:id="281"/>
      <w:r w:rsidRPr="003B5B35">
        <w:rPr>
          <w:strike/>
          <w:rPrChange w:id="282" w:author="James Grecian" w:date="2022-06-30T12:21:00Z">
            <w:rPr/>
          </w:rPrChange>
        </w:rPr>
        <w:t xml:space="preserve">All </w:t>
      </w:r>
      <w:proofErr w:type="spellStart"/>
      <w:r w:rsidRPr="003B5B35">
        <w:rPr>
          <w:rStyle w:val="VerbatimChar"/>
          <w:strike/>
          <w:rPrChange w:id="283" w:author="James Grecian" w:date="2022-06-30T12:21:00Z">
            <w:rPr>
              <w:rStyle w:val="VerbatimChar"/>
            </w:rPr>
          </w:rPrChange>
        </w:rPr>
        <w:t>foieGras</w:t>
      </w:r>
      <w:proofErr w:type="spellEnd"/>
      <w:r w:rsidRPr="003B5B35">
        <w:rPr>
          <w:strike/>
          <w:rPrChange w:id="284" w:author="James Grecian" w:date="2022-06-30T12:21:00Z">
            <w:rPr/>
          </w:rPrChange>
        </w:rPr>
        <w:t xml:space="preserve"> visualizations draw on the </w:t>
      </w:r>
      <w:r w:rsidRPr="003B5B35">
        <w:rPr>
          <w:rStyle w:val="VerbatimChar"/>
          <w:strike/>
          <w:rPrChange w:id="285" w:author="James Grecian" w:date="2022-06-30T12:21:00Z">
            <w:rPr>
              <w:rStyle w:val="VerbatimChar"/>
            </w:rPr>
          </w:rPrChange>
        </w:rPr>
        <w:t>ggplot2</w:t>
      </w:r>
      <w:r w:rsidRPr="003B5B35">
        <w:rPr>
          <w:strike/>
          <w:rPrChange w:id="286" w:author="James Grecian" w:date="2022-06-30T12:21:00Z">
            <w:rPr/>
          </w:rPrChange>
        </w:rPr>
        <w:t xml:space="preserve"> R package (Wickham, 2016), with multi-panel plots also using the </w:t>
      </w:r>
      <w:r w:rsidRPr="003B5B35">
        <w:rPr>
          <w:rStyle w:val="VerbatimChar"/>
          <w:strike/>
          <w:rPrChange w:id="287" w:author="James Grecian" w:date="2022-06-30T12:21:00Z">
            <w:rPr>
              <w:rStyle w:val="VerbatimChar"/>
            </w:rPr>
          </w:rPrChange>
        </w:rPr>
        <w:t>patchwork</w:t>
      </w:r>
      <w:r w:rsidRPr="003B5B35">
        <w:rPr>
          <w:strike/>
          <w:rPrChange w:id="288" w:author="James Grecian" w:date="2022-06-30T12:21:00Z">
            <w:rPr/>
          </w:rPrChange>
        </w:rPr>
        <w:t xml:space="preserve"> R package (Pedersen, 2020), and generally can be modified through additive calls in the usual </w:t>
      </w:r>
      <w:r w:rsidRPr="003B5B35">
        <w:rPr>
          <w:rStyle w:val="VerbatimChar"/>
          <w:strike/>
          <w:rPrChange w:id="289" w:author="James Grecian" w:date="2022-06-30T12:21:00Z">
            <w:rPr>
              <w:rStyle w:val="VerbatimChar"/>
            </w:rPr>
          </w:rPrChange>
        </w:rPr>
        <w:t>ggplot2</w:t>
      </w:r>
      <w:r w:rsidRPr="003B5B35">
        <w:rPr>
          <w:strike/>
          <w:rPrChange w:id="290" w:author="James Grecian" w:date="2022-06-30T12:21:00Z">
            <w:rPr/>
          </w:rPrChange>
        </w:rPr>
        <w:t xml:space="preserve"> manner. See code in SI for examples.</w:t>
      </w:r>
      <w:commentRangeEnd w:id="281"/>
      <w:r w:rsidR="00D9093B">
        <w:rPr>
          <w:rStyle w:val="CommentReference"/>
        </w:rPr>
        <w:commentReference w:id="281"/>
      </w:r>
    </w:p>
    <w:p w14:paraId="088352AE" w14:textId="77777777" w:rsidR="003F73CF" w:rsidRDefault="0012779B">
      <w:pPr>
        <w:pStyle w:val="Heading2"/>
      </w:pPr>
      <w:bookmarkStart w:id="291" w:name="simulation---sim-simfit-sim_filter"/>
      <w:bookmarkEnd w:id="226"/>
      <w:r>
        <w:t xml:space="preserve">2.5 | Simulation - </w:t>
      </w:r>
      <w:r>
        <w:rPr>
          <w:rStyle w:val="VerbatimChar"/>
        </w:rPr>
        <w:t>sim</w:t>
      </w:r>
      <w:r>
        <w:t xml:space="preserve">, </w:t>
      </w:r>
      <w:proofErr w:type="spellStart"/>
      <w:r>
        <w:rPr>
          <w:rStyle w:val="VerbatimChar"/>
        </w:rPr>
        <w:t>simfit</w:t>
      </w:r>
      <w:proofErr w:type="spellEnd"/>
      <w:r>
        <w:t xml:space="preserve">, </w:t>
      </w:r>
      <w:proofErr w:type="spellStart"/>
      <w:r>
        <w:rPr>
          <w:rStyle w:val="VerbatimChar"/>
        </w:rPr>
        <w:t>sim_filter</w:t>
      </w:r>
      <w:proofErr w:type="spellEnd"/>
    </w:p>
    <w:p w14:paraId="31078C6B" w14:textId="608E93BF" w:rsidR="003F73CF" w:rsidRDefault="0012779B">
      <w:pPr>
        <w:pStyle w:val="FirstParagraph"/>
      </w:pPr>
      <w:r>
        <w:t xml:space="preserve">Track simulation can be </w:t>
      </w:r>
      <w:del w:id="292" w:author="Gemma Carroll" w:date="2022-06-27T17:25:00Z">
        <w:r w:rsidDel="00622259">
          <w:delText xml:space="preserve">a </w:delText>
        </w:r>
      </w:del>
      <w:r>
        <w:t>helpful</w:t>
      </w:r>
      <w:ins w:id="293" w:author="Patterson, Toby (O&amp;A, Hobart)" w:date="2022-06-24T20:33:00Z">
        <w:r w:rsidR="009E1D8C">
          <w:t xml:space="preserve"> </w:t>
        </w:r>
      </w:ins>
      <w:del w:id="294" w:author="Patterson, Toby (O&amp;A, Hobart)" w:date="2022-06-24T20:33:00Z">
        <w:r w:rsidDel="009E1D8C">
          <w:delText>, yet informal, way of</w:delText>
        </w:r>
      </w:del>
      <w:ins w:id="295" w:author="Patterson, Toby (O&amp;A, Hobart)" w:date="2022-06-24T20:33:00Z">
        <w:r w:rsidR="009E1D8C">
          <w:t>for</w:t>
        </w:r>
      </w:ins>
      <w:r>
        <w:t xml:space="preserve"> evaluating the degree to which statistical movement models capture essential features of animal movement data (</w:t>
      </w:r>
      <w:proofErr w:type="spellStart"/>
      <w:r>
        <w:t>Michelot</w:t>
      </w:r>
      <w:proofErr w:type="spellEnd"/>
      <w:r>
        <w:t xml:space="preserve"> et al., 2017). The </w:t>
      </w:r>
      <w:r>
        <w:rPr>
          <w:rStyle w:val="VerbatimChar"/>
        </w:rPr>
        <w:t>sim</w:t>
      </w:r>
      <w:r>
        <w:t xml:space="preserve"> function can simulate a variety of movement process</w:t>
      </w:r>
      <w:ins w:id="296" w:author="Gemma Carroll" w:date="2022-06-27T18:40:00Z">
        <w:r w:rsidR="00923A72">
          <w:t>es</w:t>
        </w:r>
      </w:ins>
      <w:r>
        <w:t xml:space="preserve">, including the </w:t>
      </w:r>
      <w:proofErr w:type="spellStart"/>
      <w:r>
        <w:rPr>
          <w:rStyle w:val="VerbatimChar"/>
        </w:rPr>
        <w:t>rw</w:t>
      </w:r>
      <w:proofErr w:type="spellEnd"/>
      <w:r>
        <w:t xml:space="preserve">, </w:t>
      </w:r>
      <w:proofErr w:type="spellStart"/>
      <w:r>
        <w:rPr>
          <w:rStyle w:val="VerbatimChar"/>
        </w:rPr>
        <w:t>crw</w:t>
      </w:r>
      <w:proofErr w:type="spellEnd"/>
      <w:r>
        <w:t xml:space="preserve">, and </w:t>
      </w:r>
      <w:proofErr w:type="spellStart"/>
      <w:r>
        <w:rPr>
          <w:rStyle w:val="VerbatimChar"/>
        </w:rPr>
        <w:t>mp</w:t>
      </w:r>
      <w:proofErr w:type="spellEnd"/>
      <w:r>
        <w:t xml:space="preserve"> process models, as well as simple multiple movement state switching processes</w:t>
      </w:r>
      <w:ins w:id="297" w:author="Gemma Carroll" w:date="2022-06-27T18:40:00Z">
        <w:r w:rsidR="00923A72">
          <w:t xml:space="preserve"> (</w:t>
        </w:r>
        <w:proofErr w:type="gramStart"/>
        <w:r w:rsidR="00923A72">
          <w:t>e</w:t>
        </w:r>
      </w:ins>
      <w:ins w:id="298" w:author="Gemma Carroll" w:date="2022-06-27T18:41:00Z">
        <w:r w:rsidR="00923A72">
          <w:t>.g.</w:t>
        </w:r>
        <w:proofErr w:type="gramEnd"/>
        <w:r w:rsidR="00923A72">
          <w:t xml:space="preserve"> transiting to foraging)</w:t>
        </w:r>
      </w:ins>
      <w:r>
        <w:t>. Simulations from different process models can be used to evaluate the robustness of SSM location and move persistence estimates to model misspecification</w:t>
      </w:r>
      <w:ins w:id="299" w:author="James Grecian" w:date="2022-06-30T12:23:00Z">
        <w:r w:rsidR="003B5B35">
          <w:t xml:space="preserve"> </w:t>
        </w:r>
      </w:ins>
      <w:del w:id="300" w:author="James Grecian" w:date="2022-06-30T12:23:00Z">
        <w:r w:rsidDel="003B5B35">
          <w:delText xml:space="preserve">. An example is provided in the </w:delText>
        </w:r>
      </w:del>
      <w:ins w:id="301" w:author="James Grecian" w:date="2022-06-30T12:23:00Z">
        <w:r w:rsidR="003B5B35">
          <w:t xml:space="preserve">(see </w:t>
        </w:r>
      </w:ins>
      <w:r>
        <w:t>SI</w:t>
      </w:r>
      <w:ins w:id="302" w:author="James Grecian" w:date="2022-06-30T12:23:00Z">
        <w:r w:rsidR="003B5B35">
          <w:t>)</w:t>
        </w:r>
      </w:ins>
      <w:r>
        <w:t>.</w:t>
      </w:r>
    </w:p>
    <w:p w14:paraId="09A2A8FC" w14:textId="21EE6D32" w:rsidR="003F73CF" w:rsidRDefault="0012779B">
      <w:pPr>
        <w:pStyle w:val="BodyText"/>
      </w:pPr>
      <w:commentRangeStart w:id="303"/>
      <w:r>
        <w:t>Simulation is also used frequently in habitat usage modelling to provide a measure of habitat availability (</w:t>
      </w:r>
      <w:proofErr w:type="spellStart"/>
      <w:r>
        <w:t>Aarts</w:t>
      </w:r>
      <w:proofErr w:type="spellEnd"/>
      <w:r>
        <w:t xml:space="preserve"> et al., 2012) by generating a source of ‘background’ points representing a null model of the distribution of foraging animals in the absence of external drivers (</w:t>
      </w:r>
      <w:proofErr w:type="spellStart"/>
      <w:r>
        <w:t>Hindell</w:t>
      </w:r>
      <w:proofErr w:type="spellEnd"/>
      <w:r>
        <w:t xml:space="preserve"> et al., 2020</w:t>
      </w:r>
      <w:commentRangeStart w:id="304"/>
      <w:r>
        <w:t xml:space="preserve">; S. J. </w:t>
      </w:r>
      <w:commentRangeEnd w:id="304"/>
      <w:r w:rsidR="000F187C">
        <w:rPr>
          <w:rStyle w:val="CommentReference"/>
        </w:rPr>
        <w:commentReference w:id="304"/>
      </w:r>
      <w:r>
        <w:t xml:space="preserve">Phillips et al., 2009; Raymond et al., 2015). </w:t>
      </w:r>
      <w:commentRangeEnd w:id="303"/>
      <w:r w:rsidR="000F187C">
        <w:rPr>
          <w:rStyle w:val="CommentReference"/>
        </w:rPr>
        <w:commentReference w:id="303"/>
      </w:r>
      <w:r>
        <w:t xml:space="preserve">The </w:t>
      </w:r>
      <w:proofErr w:type="spellStart"/>
      <w:r>
        <w:rPr>
          <w:rStyle w:val="VerbatimChar"/>
        </w:rPr>
        <w:t>simfit</w:t>
      </w:r>
      <w:proofErr w:type="spellEnd"/>
      <w:r>
        <w:t xml:space="preserve"> function extracts movement parameters from a </w:t>
      </w:r>
      <w:proofErr w:type="spellStart"/>
      <w:r>
        <w:rPr>
          <w:rStyle w:val="VerbatimChar"/>
        </w:rPr>
        <w:t>ssm_df</w:t>
      </w:r>
      <w:proofErr w:type="spellEnd"/>
      <w:r>
        <w:t xml:space="preserve"> fit object and simulates a user</w:t>
      </w:r>
      <w:ins w:id="305" w:author="Gemma Carroll" w:date="2022-06-27T20:01:00Z">
        <w:r w:rsidR="008B69CC">
          <w:t>-</w:t>
        </w:r>
      </w:ins>
      <w:del w:id="306" w:author="Gemma Carroll" w:date="2022-06-27T20:01:00Z">
        <w:r w:rsidDel="008B69CC">
          <w:delText xml:space="preserve"> </w:delText>
        </w:r>
      </w:del>
      <w:r>
        <w:t xml:space="preserve">defined number of random tracks of the same duration from these parameters. The argument </w:t>
      </w:r>
      <w:proofErr w:type="spellStart"/>
      <w:r>
        <w:rPr>
          <w:rStyle w:val="VerbatimChar"/>
        </w:rPr>
        <w:t>cpf</w:t>
      </w:r>
      <w:proofErr w:type="spellEnd"/>
      <w:r>
        <w:rPr>
          <w:rStyle w:val="VerbatimChar"/>
        </w:rPr>
        <w:t xml:space="preserve"> = TRUE</w:t>
      </w:r>
      <w:r>
        <w:t xml:space="preserve"> allows the user to simulate central place foragers by ensuring that the simulated tracks start and end at approximately the same location. </w:t>
      </w:r>
      <w:commentRangeStart w:id="307"/>
      <w:r>
        <w:t>It is</w:t>
      </w:r>
      <w:del w:id="308" w:author="Robert Harcourt" w:date="2022-07-01T13:09:00Z">
        <w:r w:rsidDel="00660B7A">
          <w:delText xml:space="preserve"> also</w:delText>
        </w:r>
      </w:del>
      <w:r>
        <w:t xml:space="preserve"> possible to constrain movements to remain mostly in water via a potential function (</w:t>
      </w:r>
      <w:proofErr w:type="spellStart"/>
      <w:r>
        <w:t>Preisler</w:t>
      </w:r>
      <w:proofErr w:type="spellEnd"/>
      <w:r>
        <w:t xml:space="preserve"> et al., 2013), </w:t>
      </w:r>
      <w:ins w:id="309" w:author="James Grecian" w:date="2022-06-30T12:25:00Z">
        <w:r w:rsidR="00AB16E5">
          <w:t>implemented</w:t>
        </w:r>
      </w:ins>
      <w:ins w:id="310" w:author="James Grecian" w:date="2022-06-30T12:26:00Z">
        <w:r w:rsidR="00AB16E5">
          <w:t xml:space="preserve"> by</w:t>
        </w:r>
      </w:ins>
      <w:del w:id="311" w:author="James Grecian" w:date="2022-06-30T12:26:00Z">
        <w:r w:rsidDel="00AB16E5">
          <w:delText>using</w:delText>
        </w:r>
      </w:del>
      <w:r>
        <w:t xml:space="preserve"> </w:t>
      </w:r>
      <w:del w:id="312" w:author="James Grecian" w:date="2022-06-30T12:25:00Z">
        <w:r w:rsidDel="00AB16E5">
          <w:delText xml:space="preserve">included gradient rasters and </w:delText>
        </w:r>
      </w:del>
      <w:r>
        <w:t xml:space="preserve">the </w:t>
      </w:r>
      <w:r>
        <w:rPr>
          <w:rStyle w:val="VerbatimChar"/>
        </w:rPr>
        <w:t>grad</w:t>
      </w:r>
      <w:r>
        <w:t xml:space="preserve"> and </w:t>
      </w:r>
      <w:r>
        <w:rPr>
          <w:rStyle w:val="VerbatimChar"/>
        </w:rPr>
        <w:t>beta</w:t>
      </w:r>
      <w:r>
        <w:t xml:space="preserve"> arguments. </w:t>
      </w:r>
      <w:commentRangeEnd w:id="307"/>
      <w:r w:rsidR="00A80FB3">
        <w:rPr>
          <w:rStyle w:val="CommentReference"/>
        </w:rPr>
        <w:commentReference w:id="307"/>
      </w:r>
      <w:r>
        <w:t>These are illustrated in the code for Application 3.3.</w:t>
      </w:r>
    </w:p>
    <w:p w14:paraId="4039834B" w14:textId="000296D6" w:rsidR="003F73CF" w:rsidRDefault="0012779B">
      <w:pPr>
        <w:pStyle w:val="BodyText"/>
      </w:pPr>
      <w:r>
        <w:t xml:space="preserve">The choice of null points can have a large impact on the performance of habitat suitability models (Lobo et al., 2010; </w:t>
      </w:r>
      <w:commentRangeStart w:id="313"/>
      <w:r>
        <w:t xml:space="preserve">S. J. </w:t>
      </w:r>
      <w:commentRangeEnd w:id="313"/>
      <w:r w:rsidR="009E1D8C">
        <w:rPr>
          <w:rStyle w:val="CommentReference"/>
        </w:rPr>
        <w:commentReference w:id="313"/>
      </w:r>
      <w:r>
        <w:t>Phillips et al., 2009</w:t>
      </w:r>
      <w:ins w:id="314" w:author="Gemma Carroll" w:date="2022-06-27T20:34:00Z">
        <w:r w:rsidR="00A67CAB">
          <w:t xml:space="preserve">; </w:t>
        </w:r>
        <w:commentRangeStart w:id="315"/>
        <w:r w:rsidR="00A67CAB">
          <w:t>Hazen et al. 2021</w:t>
        </w:r>
        <w:commentRangeEnd w:id="315"/>
        <w:r w:rsidR="00A67CAB">
          <w:rPr>
            <w:rStyle w:val="CommentReference"/>
          </w:rPr>
          <w:commentReference w:id="315"/>
        </w:r>
      </w:ins>
      <w:r>
        <w:t xml:space="preserve">), and so the </w:t>
      </w:r>
      <w:proofErr w:type="spellStart"/>
      <w:r>
        <w:rPr>
          <w:rStyle w:val="VerbatimChar"/>
        </w:rPr>
        <w:t>sim_filter</w:t>
      </w:r>
      <w:proofErr w:type="spellEnd"/>
      <w:r>
        <w:t xml:space="preserve"> function provides a tool to filter the simulated tracks </w:t>
      </w:r>
      <w:commentRangeStart w:id="316"/>
      <w:r>
        <w:t xml:space="preserve">based on their similarity to the original path. </w:t>
      </w:r>
      <w:commentRangeEnd w:id="316"/>
      <w:r w:rsidR="009E1D8C">
        <w:rPr>
          <w:rStyle w:val="CommentReference"/>
        </w:rPr>
        <w:commentReference w:id="316"/>
      </w:r>
      <w:r>
        <w:t xml:space="preserve">The filtering is based on one of two metrics that capture the difference in the net displacement and bearing between the two paths (see </w:t>
      </w:r>
      <w:proofErr w:type="spellStart"/>
      <w:r>
        <w:rPr>
          <w:rStyle w:val="VerbatimChar"/>
        </w:rPr>
        <w:t>similarity_flag</w:t>
      </w:r>
      <w:proofErr w:type="spellEnd"/>
      <w:r>
        <w:t xml:space="preserve"> for more detail). </w:t>
      </w:r>
      <w:commentRangeStart w:id="317"/>
      <w:r>
        <w:t xml:space="preserve">This metric is motivated by the ‘flag value’ described in Hazen et al. (2017). The user can also specify the quantile of flag values to </w:t>
      </w:r>
      <w:proofErr w:type="gramStart"/>
      <w:r>
        <w:t>retain;</w:t>
      </w:r>
      <w:proofErr w:type="gramEnd"/>
      <w:r>
        <w:t xml:space="preserve"> i.e. </w:t>
      </w:r>
      <w:r>
        <w:rPr>
          <w:rStyle w:val="VerbatimChar"/>
        </w:rPr>
        <w:t>keep = 0.25</w:t>
      </w:r>
      <w:r>
        <w:t xml:space="preserve"> (the default) will </w:t>
      </w:r>
      <w:r>
        <w:lastRenderedPageBreak/>
        <w:t xml:space="preserve">return a </w:t>
      </w:r>
      <w:proofErr w:type="spellStart"/>
      <w:r>
        <w:rPr>
          <w:rStyle w:val="VerbatimChar"/>
        </w:rPr>
        <w:t>simfit</w:t>
      </w:r>
      <w:proofErr w:type="spellEnd"/>
      <w:r>
        <w:t xml:space="preserve"> object containing those simulated tracks with flag values in the top 25% of values calculated for the input </w:t>
      </w:r>
      <w:proofErr w:type="spellStart"/>
      <w:r>
        <w:rPr>
          <w:rStyle w:val="VerbatimChar"/>
        </w:rPr>
        <w:t>simfit</w:t>
      </w:r>
      <w:proofErr w:type="spellEnd"/>
      <w:r>
        <w:t xml:space="preserve"> object.</w:t>
      </w:r>
      <w:commentRangeEnd w:id="317"/>
      <w:r w:rsidR="009E1D8C">
        <w:rPr>
          <w:rStyle w:val="CommentReference"/>
        </w:rPr>
        <w:commentReference w:id="317"/>
      </w:r>
    </w:p>
    <w:p w14:paraId="796EB37A" w14:textId="77777777" w:rsidR="003F73CF" w:rsidRDefault="0012779B">
      <w:pPr>
        <w:pStyle w:val="Heading2"/>
      </w:pPr>
      <w:bookmarkStart w:id="318" w:name="path-rerouting---route_path"/>
      <w:bookmarkEnd w:id="291"/>
      <w:r>
        <w:t xml:space="preserve">2.6 | Path rerouting - </w:t>
      </w:r>
      <w:proofErr w:type="spellStart"/>
      <w:r>
        <w:rPr>
          <w:rStyle w:val="VerbatimChar"/>
        </w:rPr>
        <w:t>route_path</w:t>
      </w:r>
      <w:proofErr w:type="spellEnd"/>
    </w:p>
    <w:p w14:paraId="26E84A5B" w14:textId="77777777" w:rsidR="003F73CF" w:rsidRDefault="0012779B">
      <w:pPr>
        <w:pStyle w:val="FirstParagraph"/>
      </w:pPr>
      <w:commentRangeStart w:id="319"/>
      <w:r>
        <w:t xml:space="preserve">As the SSMs implemented in </w:t>
      </w:r>
      <w:proofErr w:type="spellStart"/>
      <w:r>
        <w:rPr>
          <w:rStyle w:val="VerbatimChar"/>
        </w:rPr>
        <w:t>foieGras</w:t>
      </w:r>
      <w:proofErr w:type="spellEnd"/>
      <w:r>
        <w:t xml:space="preserve"> have no information about potential barriers to animal movement it is possible for locations to be estimated in implausible locations, such as on land for marine species. To overcome this, </w:t>
      </w:r>
      <w:proofErr w:type="spellStart"/>
      <w:r>
        <w:rPr>
          <w:rStyle w:val="VerbatimChar"/>
        </w:rPr>
        <w:t>foieGras</w:t>
      </w:r>
      <w:proofErr w:type="spellEnd"/>
      <w:r>
        <w:t xml:space="preserve"> makes use of the </w:t>
      </w:r>
      <w:proofErr w:type="spellStart"/>
      <w:r>
        <w:rPr>
          <w:rStyle w:val="VerbatimChar"/>
        </w:rPr>
        <w:t>pathroutr</w:t>
      </w:r>
      <w:proofErr w:type="spellEnd"/>
      <w:r>
        <w:t xml:space="preserve"> R package (London, 2020) to efficiently re-route locations from land back to water by using visibility graphs (Jan et al., 2014). The </w:t>
      </w:r>
      <w:proofErr w:type="spellStart"/>
      <w:r>
        <w:rPr>
          <w:rStyle w:val="VerbatimChar"/>
        </w:rPr>
        <w:t>route_path</w:t>
      </w:r>
      <w:proofErr w:type="spellEnd"/>
      <w:r>
        <w:t xml:space="preserve"> function can be applied to either a </w:t>
      </w:r>
      <w:proofErr w:type="spellStart"/>
      <w:r>
        <w:rPr>
          <w:rStyle w:val="VerbatimChar"/>
        </w:rPr>
        <w:t>fit_ssm</w:t>
      </w:r>
      <w:proofErr w:type="spellEnd"/>
      <w:r>
        <w:t xml:space="preserve"> model fit (</w:t>
      </w:r>
      <w:proofErr w:type="spellStart"/>
      <w:r>
        <w:rPr>
          <w:rStyle w:val="VerbatimChar"/>
        </w:rPr>
        <w:t>ssm_df</w:t>
      </w:r>
      <w:proofErr w:type="spellEnd"/>
      <w:r>
        <w:t xml:space="preserve"> object) or the simulations generated by </w:t>
      </w:r>
      <w:proofErr w:type="spellStart"/>
      <w:r>
        <w:rPr>
          <w:rStyle w:val="VerbatimChar"/>
        </w:rPr>
        <w:t>simfit</w:t>
      </w:r>
      <w:proofErr w:type="spellEnd"/>
      <w:r>
        <w:t xml:space="preserve">. When the input is an </w:t>
      </w:r>
      <w:proofErr w:type="spellStart"/>
      <w:r>
        <w:rPr>
          <w:rStyle w:val="VerbatimChar"/>
        </w:rPr>
        <w:t>ssm_df</w:t>
      </w:r>
      <w:proofErr w:type="spellEnd"/>
      <w:r>
        <w:t xml:space="preserve"> object the re-routed path can be appended to the object for </w:t>
      </w:r>
      <w:proofErr w:type="spellStart"/>
      <w:r>
        <w:t>visualisation</w:t>
      </w:r>
      <w:proofErr w:type="spellEnd"/>
      <w:r>
        <w:t xml:space="preserve"> and use in subsequent analyses. When the input is a </w:t>
      </w:r>
      <w:proofErr w:type="spellStart"/>
      <w:r>
        <w:rPr>
          <w:rStyle w:val="VerbatimChar"/>
        </w:rPr>
        <w:t>simfit</w:t>
      </w:r>
      <w:proofErr w:type="spellEnd"/>
      <w:r>
        <w:t xml:space="preserve"> object the locations within the simulation are replaced with the re-routed paths. We illustrate how the latter can be achieved in Application 3.3. </w:t>
      </w:r>
      <w:commentRangeEnd w:id="319"/>
      <w:r w:rsidR="00C23E82">
        <w:rPr>
          <w:rStyle w:val="CommentReference"/>
        </w:rPr>
        <w:commentReference w:id="319"/>
      </w:r>
    </w:p>
    <w:p w14:paraId="3879426D" w14:textId="76B02907" w:rsidR="003F73CF" w:rsidRDefault="0012779B">
      <w:pPr>
        <w:pStyle w:val="Heading1"/>
      </w:pPr>
      <w:bookmarkStart w:id="320" w:name="applications"/>
      <w:bookmarkEnd w:id="63"/>
      <w:bookmarkEnd w:id="318"/>
      <w:r>
        <w:t>3 | Applications</w:t>
      </w:r>
      <w:ins w:id="321" w:author="Ian Jonsen" w:date="2022-07-11T14:39:00Z">
        <w:r w:rsidR="00627497">
          <w:t xml:space="preserve"> (904)</w:t>
        </w:r>
      </w:ins>
    </w:p>
    <w:p w14:paraId="1EF6205F" w14:textId="50C6EAD8" w:rsidR="003F73CF" w:rsidRDefault="0012779B">
      <w:pPr>
        <w:pStyle w:val="FirstParagraph"/>
      </w:pPr>
      <w:r>
        <w:t xml:space="preserve">We illustrate the main capabilities of </w:t>
      </w:r>
      <w:proofErr w:type="spellStart"/>
      <w:r>
        <w:rPr>
          <w:rStyle w:val="VerbatimChar"/>
        </w:rPr>
        <w:t>foieGras</w:t>
      </w:r>
      <w:proofErr w:type="spellEnd"/>
      <w:r>
        <w:t xml:space="preserve"> through a set of applications </w:t>
      </w:r>
      <w:del w:id="322" w:author="Robert Harcourt" w:date="2022-07-01T13:07:00Z">
        <w:r w:rsidDel="008E2FD6">
          <w:delText xml:space="preserve">that are </w:delText>
        </w:r>
      </w:del>
      <w:r>
        <w:t xml:space="preserve">for demonstration purposes </w:t>
      </w:r>
      <w:ins w:id="323" w:author="Robert Harcourt" w:date="2022-07-01T13:07:00Z">
        <w:r w:rsidR="008E2FD6">
          <w:t>o</w:t>
        </w:r>
      </w:ins>
      <w:ins w:id="324" w:author="Robert Harcourt" w:date="2022-07-01T13:08:00Z">
        <w:r w:rsidR="008E2FD6">
          <w:t>nly,</w:t>
        </w:r>
      </w:ins>
      <w:del w:id="325" w:author="Robert Harcourt" w:date="2022-07-01T13:08:00Z">
        <w:r w:rsidDel="008E2FD6">
          <w:delText>and</w:delText>
        </w:r>
      </w:del>
      <w:r>
        <w:t xml:space="preserve"> not intended as a comprehensive guide for conducting analyses with </w:t>
      </w:r>
      <w:proofErr w:type="spellStart"/>
      <w:r>
        <w:rPr>
          <w:rStyle w:val="VerbatimChar"/>
        </w:rPr>
        <w:t>foieGras</w:t>
      </w:r>
      <w:proofErr w:type="spellEnd"/>
      <w:r>
        <w:t xml:space="preserve">. </w:t>
      </w:r>
      <w:ins w:id="326" w:author="Patterson, Toby (O&amp;A, Hobart)" w:date="2022-06-24T20:39:00Z">
        <w:del w:id="327" w:author="Gemma Carroll" w:date="2022-06-27T18:29:00Z">
          <w:r w:rsidR="00C23E82" w:rsidDel="00A632EE">
            <w:delText>However, m</w:delText>
          </w:r>
        </w:del>
      </w:ins>
      <w:ins w:id="328" w:author="Gemma Carroll" w:date="2022-06-27T18:29:00Z">
        <w:r w:rsidR="00A632EE">
          <w:t>M</w:t>
        </w:r>
      </w:ins>
      <w:ins w:id="329" w:author="Patterson, Toby (O&amp;A, Hobart)" w:date="2022-06-24T20:39:00Z">
        <w:r w:rsidR="00C23E82">
          <w:t xml:space="preserve">ore </w:t>
        </w:r>
      </w:ins>
      <w:del w:id="330" w:author="Patterson, Toby (O&amp;A, Hobart)" w:date="2022-06-24T20:39:00Z">
        <w:r w:rsidDel="00C23E82">
          <w:delText>C</w:delText>
        </w:r>
      </w:del>
      <w:ins w:id="331" w:author="Patterson, Toby (O&amp;A, Hobart)" w:date="2022-06-24T20:39:00Z">
        <w:r w:rsidR="00C23E82">
          <w:t>c</w:t>
        </w:r>
      </w:ins>
      <w:r>
        <w:t xml:space="preserve">omplete code and data for reproducing the applications and for gaining a deeper understanding of </w:t>
      </w:r>
      <w:proofErr w:type="spellStart"/>
      <w:r>
        <w:rPr>
          <w:rStyle w:val="VerbatimChar"/>
        </w:rPr>
        <w:t>foieGras</w:t>
      </w:r>
      <w:proofErr w:type="spellEnd"/>
      <w:r>
        <w:t xml:space="preserve"> functions are provided in the Supplementary Information.</w:t>
      </w:r>
    </w:p>
    <w:p w14:paraId="6344AF02" w14:textId="77777777" w:rsidR="003F73CF" w:rsidRDefault="0012779B">
      <w:pPr>
        <w:pStyle w:val="Heading2"/>
      </w:pPr>
      <w:bookmarkStart w:id="332" w:name="ssm-validation-with-prediction-residuals"/>
      <w:r>
        <w:t>3.1 | SSM validation with prediction residuals</w:t>
      </w:r>
    </w:p>
    <w:p w14:paraId="5CFAB90A" w14:textId="32730D9F" w:rsidR="003F73CF" w:rsidRDefault="0012779B">
      <w:pPr>
        <w:pStyle w:val="FirstParagraph"/>
        <w:rPr>
          <w:ins w:id="333" w:author="James Grecian" w:date="2022-06-30T12:42:00Z"/>
        </w:rPr>
      </w:pPr>
      <w:r>
        <w:t>We use a sub-adult male southern elephant seal (</w:t>
      </w:r>
      <w:r>
        <w:rPr>
          <w:i/>
          <w:iCs/>
        </w:rPr>
        <w:t xml:space="preserve">Mirounga </w:t>
      </w:r>
      <w:proofErr w:type="spellStart"/>
      <w:r>
        <w:rPr>
          <w:i/>
          <w:iCs/>
        </w:rPr>
        <w:t>leonina</w:t>
      </w:r>
      <w:proofErr w:type="spellEnd"/>
      <w:r>
        <w:t xml:space="preserve">) track included as example data in </w:t>
      </w:r>
      <w:proofErr w:type="spellStart"/>
      <w:r>
        <w:rPr>
          <w:rStyle w:val="VerbatimChar"/>
        </w:rPr>
        <w:t>foieGras</w:t>
      </w:r>
      <w:proofErr w:type="spellEnd"/>
      <w:r>
        <w:t xml:space="preserve"> (</w:t>
      </w:r>
      <w:r>
        <w:rPr>
          <w:rStyle w:val="VerbatimChar"/>
        </w:rPr>
        <w:t>sese2</w:t>
      </w:r>
      <w:r>
        <w:t xml:space="preserve">, id: ct36-E-09), sourced from </w:t>
      </w:r>
      <w:proofErr w:type="spellStart"/>
      <w:r>
        <w:t>from</w:t>
      </w:r>
      <w:proofErr w:type="spellEnd"/>
      <w:r>
        <w:t xml:space="preserve"> the Australian Integrated Marine Observing System (IMOS; data publicly available via </w:t>
      </w:r>
      <w:hyperlink r:id="rId11">
        <w:r>
          <w:rPr>
            <w:rStyle w:val="Hyperlink"/>
          </w:rPr>
          <w:t>imos.aodn.org.au</w:t>
        </w:r>
      </w:hyperlink>
      <w:r>
        <w:t xml:space="preserve">) deployments at </w:t>
      </w:r>
      <w:del w:id="334" w:author="Gemma Carroll" w:date="2022-06-27T19:09:00Z">
        <w:r w:rsidDel="0068400A">
          <w:delText xml:space="preserve">Iles </w:delText>
        </w:r>
      </w:del>
      <w:proofErr w:type="spellStart"/>
      <w:ins w:id="335" w:author="Gemma Carroll" w:date="2022-06-27T19:09:00Z">
        <w:r w:rsidR="0068400A">
          <w:t>Îles</w:t>
        </w:r>
        <w:proofErr w:type="spellEnd"/>
        <w:r w:rsidR="0068400A">
          <w:t xml:space="preserve"> </w:t>
        </w:r>
      </w:ins>
      <w:r>
        <w:t xml:space="preserve">Kerguelen in collaboration with the French IPEV and SNO-MEMO </w:t>
      </w:r>
      <w:proofErr w:type="spellStart"/>
      <w:r>
        <w:t>programmes</w:t>
      </w:r>
      <w:proofErr w:type="spellEnd"/>
      <w:r>
        <w:t xml:space="preserve">. The data are temporally irregular Argos Least-Squares based locations, 74 % of which are in the poorest location quality classes: A and B. We fit both the </w:t>
      </w:r>
      <w:proofErr w:type="spellStart"/>
      <w:r>
        <w:rPr>
          <w:rStyle w:val="VerbatimChar"/>
        </w:rPr>
        <w:t>rw</w:t>
      </w:r>
      <w:proofErr w:type="spellEnd"/>
      <w:r>
        <w:t xml:space="preserve"> and </w:t>
      </w:r>
      <w:proofErr w:type="spellStart"/>
      <w:r>
        <w:rPr>
          <w:rStyle w:val="VerbatimChar"/>
        </w:rPr>
        <w:t>crw</w:t>
      </w:r>
      <w:proofErr w:type="spellEnd"/>
      <w:r>
        <w:t xml:space="preserve"> models using </w:t>
      </w:r>
      <w:proofErr w:type="spellStart"/>
      <w:r>
        <w:rPr>
          <w:rStyle w:val="VerbatimChar"/>
        </w:rPr>
        <w:t>fit_ssm</w:t>
      </w:r>
      <w:proofErr w:type="spellEnd"/>
      <w:r>
        <w:t xml:space="preserve"> with a speed filter threshold (</w:t>
      </w:r>
      <w:proofErr w:type="spellStart"/>
      <w:r>
        <w:rPr>
          <w:rStyle w:val="VerbatimChar"/>
        </w:rPr>
        <w:t>vmax</w:t>
      </w:r>
      <w:proofErr w:type="spellEnd"/>
      <w:r>
        <w:t>) of 4 ms</w:t>
      </w:r>
      <w:r>
        <w:rPr>
          <w:vertAlign w:val="superscript"/>
        </w:rPr>
        <w:t>-1</w:t>
      </w:r>
      <w:r>
        <w:t xml:space="preserve"> and a 12-h time step. We calculate prediction residuals using </w:t>
      </w:r>
      <w:r>
        <w:rPr>
          <w:rStyle w:val="VerbatimChar"/>
        </w:rPr>
        <w:t>osar</w:t>
      </w:r>
      <w:r>
        <w:t xml:space="preserve">, and then use the generic </w:t>
      </w:r>
      <w:r>
        <w:rPr>
          <w:rStyle w:val="VerbatimChar"/>
        </w:rPr>
        <w:t>plot</w:t>
      </w:r>
      <w:r>
        <w:t xml:space="preserve"> method for </w:t>
      </w:r>
      <w:r>
        <w:rPr>
          <w:rStyle w:val="VerbatimChar"/>
        </w:rPr>
        <w:t>osar</w:t>
      </w:r>
      <w:r>
        <w:t xml:space="preserve"> residuals to assess and compare the model fits (</w:t>
      </w:r>
      <w:proofErr w:type="gramStart"/>
      <w:r>
        <w:t>Fig. )</w:t>
      </w:r>
      <w:proofErr w:type="gramEnd"/>
      <w:r>
        <w:t>.</w:t>
      </w:r>
    </w:p>
    <w:p w14:paraId="02DE5AD7" w14:textId="48F2E731" w:rsidR="00E4626D" w:rsidRDefault="00E4626D" w:rsidP="00E4626D">
      <w:pPr>
        <w:pStyle w:val="BodyText"/>
        <w:rPr>
          <w:ins w:id="336" w:author="James Grecian" w:date="2022-06-30T12:43:00Z"/>
        </w:rPr>
      </w:pPr>
      <w:ins w:id="337" w:author="James Grecian" w:date="2022-06-30T12:42:00Z">
        <w:r>
          <w:t>Is there space to write a code block</w:t>
        </w:r>
      </w:ins>
      <w:ins w:id="338" w:author="James Grecian" w:date="2022-06-30T12:45:00Z">
        <w:r>
          <w:t xml:space="preserve"> for each example rather than directing the reader to SI?</w:t>
        </w:r>
      </w:ins>
      <w:ins w:id="339" w:author="James Grecian" w:date="2022-06-30T12:46:00Z">
        <w:r>
          <w:t xml:space="preserve"> Or could we have an inset panel somewhere with a single set of example code?</w:t>
        </w:r>
      </w:ins>
    </w:p>
    <w:p w14:paraId="5ABA353B" w14:textId="77777777" w:rsidR="00E4626D" w:rsidRDefault="00E4626D" w:rsidP="00E4626D">
      <w:pPr>
        <w:spacing w:after="0"/>
        <w:rPr>
          <w:ins w:id="340" w:author="James Grecian" w:date="2022-06-30T12:45:00Z"/>
          <w:rFonts w:ascii="Menlo" w:eastAsia="Times New Roman" w:hAnsi="Menlo" w:cs="Menlo"/>
          <w:color w:val="24292F"/>
          <w:sz w:val="18"/>
          <w:szCs w:val="18"/>
          <w:shd w:val="clear" w:color="auto" w:fill="FFFFFF"/>
          <w:lang w:val="en-GB" w:eastAsia="en-GB"/>
        </w:rPr>
      </w:pPr>
      <w:ins w:id="341" w:author="James Grecian" w:date="2022-06-30T12:44:00Z">
        <w:r>
          <w:rPr>
            <w:rFonts w:ascii="Menlo" w:eastAsia="Times New Roman" w:hAnsi="Menlo" w:cs="Menlo"/>
            <w:color w:val="24292F"/>
            <w:sz w:val="18"/>
            <w:szCs w:val="18"/>
            <w:lang w:val="en-GB" w:eastAsia="en-GB"/>
          </w:rPr>
          <w:t>fit</w:t>
        </w:r>
        <w:r w:rsidRPr="00E4626D">
          <w:rPr>
            <w:rFonts w:ascii="Menlo" w:eastAsia="Times New Roman" w:hAnsi="Menlo" w:cs="Menlo"/>
            <w:color w:val="24292F"/>
            <w:sz w:val="18"/>
            <w:szCs w:val="18"/>
            <w:lang w:val="en-GB" w:eastAsia="en-GB"/>
          </w:rPr>
          <w:t>.rw</w:t>
        </w:r>
        <w:r w:rsidRPr="00E4626D">
          <w:rPr>
            <w:rFonts w:ascii="Menlo" w:eastAsia="Times New Roman" w:hAnsi="Menlo" w:cs="Menlo"/>
            <w:color w:val="24292F"/>
            <w:sz w:val="18"/>
            <w:szCs w:val="18"/>
            <w:shd w:val="clear" w:color="auto" w:fill="FFFFFF"/>
            <w:lang w:val="en-GB" w:eastAsia="en-GB"/>
          </w:rPr>
          <w:t xml:space="preserve"> </w:t>
        </w:r>
        <w:r w:rsidRPr="00E4626D">
          <w:rPr>
            <w:rFonts w:ascii="Menlo" w:eastAsia="Times New Roman" w:hAnsi="Menlo" w:cs="Menlo"/>
            <w:sz w:val="18"/>
            <w:szCs w:val="18"/>
            <w:lang w:val="en-GB" w:eastAsia="en-GB"/>
          </w:rPr>
          <w:t>&lt;-</w:t>
        </w:r>
        <w:r w:rsidRPr="00E4626D">
          <w:rPr>
            <w:rFonts w:ascii="Menlo" w:eastAsia="Times New Roman" w:hAnsi="Menlo" w:cs="Menlo"/>
            <w:color w:val="24292F"/>
            <w:sz w:val="18"/>
            <w:szCs w:val="18"/>
            <w:shd w:val="clear" w:color="auto" w:fill="FFFFFF"/>
            <w:lang w:val="en-GB" w:eastAsia="en-GB"/>
          </w:rPr>
          <w:t xml:space="preserve"> </w:t>
        </w:r>
        <w:proofErr w:type="spellStart"/>
        <w:r w:rsidRPr="00E4626D">
          <w:rPr>
            <w:rFonts w:ascii="Menlo" w:eastAsia="Times New Roman" w:hAnsi="Menlo" w:cs="Menlo"/>
            <w:color w:val="24292F"/>
            <w:sz w:val="18"/>
            <w:szCs w:val="18"/>
            <w:shd w:val="clear" w:color="auto" w:fill="FFFFFF"/>
            <w:lang w:val="en-GB" w:eastAsia="en-GB"/>
          </w:rPr>
          <w:t>fit_</w:t>
        </w:r>
        <w:proofErr w:type="gramStart"/>
        <w:r w:rsidRPr="00E4626D">
          <w:rPr>
            <w:rFonts w:ascii="Menlo" w:eastAsia="Times New Roman" w:hAnsi="Menlo" w:cs="Menlo"/>
            <w:color w:val="24292F"/>
            <w:sz w:val="18"/>
            <w:szCs w:val="18"/>
            <w:shd w:val="clear" w:color="auto" w:fill="FFFFFF"/>
            <w:lang w:val="en-GB" w:eastAsia="en-GB"/>
          </w:rPr>
          <w:t>ssm</w:t>
        </w:r>
        <w:proofErr w:type="spellEnd"/>
        <w:r>
          <w:rPr>
            <w:rFonts w:ascii="Menlo" w:eastAsia="Times New Roman" w:hAnsi="Menlo" w:cs="Menlo"/>
            <w:color w:val="24292F"/>
            <w:sz w:val="18"/>
            <w:szCs w:val="18"/>
            <w:shd w:val="clear" w:color="auto" w:fill="FFFFFF"/>
            <w:lang w:val="en-GB" w:eastAsia="en-GB"/>
          </w:rPr>
          <w:t>(</w:t>
        </w:r>
        <w:proofErr w:type="gramEnd"/>
        <w:r>
          <w:rPr>
            <w:rFonts w:ascii="Menlo" w:eastAsia="Times New Roman" w:hAnsi="Menlo" w:cs="Menlo"/>
            <w:color w:val="24292F"/>
            <w:sz w:val="18"/>
            <w:szCs w:val="18"/>
            <w:shd w:val="clear" w:color="auto" w:fill="FFFFFF"/>
            <w:lang w:val="en-GB" w:eastAsia="en-GB"/>
          </w:rPr>
          <w:t xml:space="preserve">sese1, </w:t>
        </w:r>
        <w:proofErr w:type="spellStart"/>
        <w:r>
          <w:rPr>
            <w:rFonts w:ascii="Menlo" w:eastAsia="Times New Roman" w:hAnsi="Menlo" w:cs="Menlo"/>
            <w:color w:val="24292F"/>
            <w:sz w:val="18"/>
            <w:szCs w:val="18"/>
            <w:shd w:val="clear" w:color="auto" w:fill="FFFFFF"/>
            <w:lang w:val="en-GB" w:eastAsia="en-GB"/>
          </w:rPr>
          <w:t>vmax</w:t>
        </w:r>
        <w:proofErr w:type="spellEnd"/>
        <w:r>
          <w:rPr>
            <w:rFonts w:ascii="Menlo" w:eastAsia="Times New Roman" w:hAnsi="Menlo" w:cs="Menlo"/>
            <w:color w:val="24292F"/>
            <w:sz w:val="18"/>
            <w:szCs w:val="18"/>
            <w:shd w:val="clear" w:color="auto" w:fill="FFFFFF"/>
            <w:lang w:val="en-GB" w:eastAsia="en-GB"/>
          </w:rPr>
          <w:t xml:space="preserve"> = 4, model = “</w:t>
        </w:r>
        <w:proofErr w:type="spellStart"/>
        <w:r>
          <w:rPr>
            <w:rFonts w:ascii="Menlo" w:eastAsia="Times New Roman" w:hAnsi="Menlo" w:cs="Menlo"/>
            <w:color w:val="24292F"/>
            <w:sz w:val="18"/>
            <w:szCs w:val="18"/>
            <w:shd w:val="clear" w:color="auto" w:fill="FFFFFF"/>
            <w:lang w:val="en-GB" w:eastAsia="en-GB"/>
          </w:rPr>
          <w:t>rw</w:t>
        </w:r>
        <w:proofErr w:type="spellEnd"/>
        <w:r>
          <w:rPr>
            <w:rFonts w:ascii="Menlo" w:eastAsia="Times New Roman" w:hAnsi="Menlo" w:cs="Menlo"/>
            <w:color w:val="24292F"/>
            <w:sz w:val="18"/>
            <w:szCs w:val="18"/>
            <w:shd w:val="clear" w:color="auto" w:fill="FFFFFF"/>
            <w:lang w:val="en-GB" w:eastAsia="en-GB"/>
          </w:rPr>
          <w:t xml:space="preserve">”, </w:t>
        </w:r>
        <w:proofErr w:type="spellStart"/>
        <w:r>
          <w:rPr>
            <w:rFonts w:ascii="Menlo" w:eastAsia="Times New Roman" w:hAnsi="Menlo" w:cs="Menlo"/>
            <w:color w:val="24292F"/>
            <w:sz w:val="18"/>
            <w:szCs w:val="18"/>
            <w:shd w:val="clear" w:color="auto" w:fill="FFFFFF"/>
            <w:lang w:val="en-GB" w:eastAsia="en-GB"/>
          </w:rPr>
          <w:t>time.step</w:t>
        </w:r>
        <w:proofErr w:type="spellEnd"/>
        <w:r>
          <w:rPr>
            <w:rFonts w:ascii="Menlo" w:eastAsia="Times New Roman" w:hAnsi="Menlo" w:cs="Menlo"/>
            <w:color w:val="24292F"/>
            <w:sz w:val="18"/>
            <w:szCs w:val="18"/>
            <w:shd w:val="clear" w:color="auto" w:fill="FFFFFF"/>
            <w:lang w:val="en-GB" w:eastAsia="en-GB"/>
          </w:rPr>
          <w:t xml:space="preserve"> = 12</w:t>
        </w:r>
      </w:ins>
      <w:ins w:id="342" w:author="James Grecian" w:date="2022-06-30T12:45:00Z">
        <w:r>
          <w:rPr>
            <w:rFonts w:ascii="Menlo" w:eastAsia="Times New Roman" w:hAnsi="Menlo" w:cs="Menlo"/>
            <w:color w:val="24292F"/>
            <w:sz w:val="18"/>
            <w:szCs w:val="18"/>
            <w:shd w:val="clear" w:color="auto" w:fill="FFFFFF"/>
            <w:lang w:val="en-GB" w:eastAsia="en-GB"/>
          </w:rPr>
          <w:t>)</w:t>
        </w:r>
      </w:ins>
    </w:p>
    <w:p w14:paraId="135057E5" w14:textId="61C9810A" w:rsidR="00E4626D" w:rsidRPr="00E4626D" w:rsidRDefault="00E4626D" w:rsidP="00E4626D">
      <w:pPr>
        <w:spacing w:after="0"/>
        <w:rPr>
          <w:ins w:id="343" w:author="James Grecian" w:date="2022-06-30T12:44:00Z"/>
          <w:rFonts w:ascii="Times New Roman" w:eastAsia="Times New Roman" w:hAnsi="Times New Roman" w:cs="Times New Roman"/>
          <w:lang w:val="en-GB" w:eastAsia="en-GB"/>
        </w:rPr>
      </w:pPr>
      <w:ins w:id="344" w:author="James Grecian" w:date="2022-06-30T12:45:00Z">
        <w:r>
          <w:rPr>
            <w:rFonts w:ascii="Menlo" w:eastAsia="Times New Roman" w:hAnsi="Menlo" w:cs="Menlo"/>
            <w:color w:val="24292F"/>
            <w:sz w:val="18"/>
            <w:szCs w:val="18"/>
            <w:shd w:val="clear" w:color="auto" w:fill="FFFFFF"/>
            <w:lang w:val="en-GB" w:eastAsia="en-GB"/>
          </w:rPr>
          <w:t>re.rw &lt;- osar(fit.rw)</w:t>
        </w:r>
      </w:ins>
      <w:ins w:id="345" w:author="James Grecian" w:date="2022-06-30T12:44:00Z">
        <w:r>
          <w:rPr>
            <w:rFonts w:ascii="Menlo" w:eastAsia="Times New Roman" w:hAnsi="Menlo" w:cs="Menlo"/>
            <w:color w:val="24292F"/>
            <w:sz w:val="18"/>
            <w:szCs w:val="18"/>
            <w:shd w:val="clear" w:color="auto" w:fill="FFFFFF"/>
            <w:lang w:val="en-GB" w:eastAsia="en-GB"/>
          </w:rPr>
          <w:t xml:space="preserve"> </w:t>
        </w:r>
      </w:ins>
    </w:p>
    <w:p w14:paraId="62E80E66" w14:textId="77777777" w:rsidR="00E4626D" w:rsidRPr="00E4626D" w:rsidRDefault="00E4626D">
      <w:pPr>
        <w:pStyle w:val="BodyText"/>
        <w:pPrChange w:id="346" w:author="James Grecian" w:date="2022-06-30T12:42:00Z">
          <w:pPr>
            <w:pStyle w:val="FirstParagraph"/>
          </w:pPr>
        </w:pPrChange>
      </w:pPr>
    </w:p>
    <w:p w14:paraId="1999A241" w14:textId="77777777" w:rsidR="003F73CF" w:rsidRDefault="0012779B">
      <w:pPr>
        <w:pStyle w:val="CaptionedFigure"/>
      </w:pPr>
      <w:r>
        <w:rPr>
          <w:noProof/>
        </w:rPr>
        <w:lastRenderedPageBreak/>
        <w:drawing>
          <wp:inline distT="0" distB="0" distL="0" distR="0" wp14:anchorId="765D0F1F" wp14:editId="6B1A0787">
            <wp:extent cx="5334000" cy="4762500"/>
            <wp:effectExtent l="0" t="0" r="0" b="0"/>
            <wp:docPr id="32" name="Picture" descr=" State-space model fits to a southern elephant seal track (a), and diagnostic plots for assessing goodness-of-fit of the rw (b - prediction residual time-series; d - prediction residual autocorrelation) and crw (c,e) state-space models. All residual plots generated using the plot.osar function."/>
            <wp:cNvGraphicFramePr/>
            <a:graphic xmlns:a="http://schemas.openxmlformats.org/drawingml/2006/main">
              <a:graphicData uri="http://schemas.openxmlformats.org/drawingml/2006/picture">
                <pic:pic xmlns:pic="http://schemas.openxmlformats.org/drawingml/2006/picture">
                  <pic:nvPicPr>
                    <pic:cNvPr id="33" name="Picture" descr="../figures/ex31-1.png"/>
                    <pic:cNvPicPr>
                      <a:picLocks noChangeAspect="1" noChangeArrowheads="1"/>
                    </pic:cNvPicPr>
                  </pic:nvPicPr>
                  <pic:blipFill>
                    <a:blip r:embed="rId12"/>
                    <a:stretch>
                      <a:fillRect/>
                    </a:stretch>
                  </pic:blipFill>
                  <pic:spPr bwMode="auto">
                    <a:xfrm>
                      <a:off x="0" y="0"/>
                      <a:ext cx="5334000" cy="4762500"/>
                    </a:xfrm>
                    <a:prstGeom prst="rect">
                      <a:avLst/>
                    </a:prstGeom>
                    <a:noFill/>
                    <a:ln w="9525">
                      <a:noFill/>
                      <a:headEnd/>
                      <a:tailEnd/>
                    </a:ln>
                  </pic:spPr>
                </pic:pic>
              </a:graphicData>
            </a:graphic>
          </wp:inline>
        </w:drawing>
      </w:r>
    </w:p>
    <w:p w14:paraId="35F2677D" w14:textId="77777777" w:rsidR="003F73CF" w:rsidRDefault="0012779B">
      <w:pPr>
        <w:pStyle w:val="ImageCaption"/>
      </w:pPr>
      <w:r>
        <w:t xml:space="preserve"> State-space model fits to a southern elephant seal track (a), and diagnostic plots for assessing goodness-of-fit of the </w:t>
      </w:r>
      <w:proofErr w:type="spellStart"/>
      <w:r>
        <w:rPr>
          <w:rStyle w:val="VerbatimChar"/>
        </w:rPr>
        <w:t>rw</w:t>
      </w:r>
      <w:proofErr w:type="spellEnd"/>
      <w:r>
        <w:t xml:space="preserve"> (b - prediction residual time-series; d - prediction residual autocorrelation) and </w:t>
      </w:r>
      <w:proofErr w:type="spellStart"/>
      <w:r>
        <w:rPr>
          <w:rStyle w:val="VerbatimChar"/>
        </w:rPr>
        <w:t>crw</w:t>
      </w:r>
      <w:proofErr w:type="spellEnd"/>
      <w:r>
        <w:t xml:space="preserve"> (</w:t>
      </w:r>
      <w:proofErr w:type="spellStart"/>
      <w:proofErr w:type="gramStart"/>
      <w:r>
        <w:t>c,e</w:t>
      </w:r>
      <w:proofErr w:type="spellEnd"/>
      <w:proofErr w:type="gramEnd"/>
      <w:r>
        <w:t xml:space="preserve">) state-space models. All residual plots generated using the </w:t>
      </w:r>
      <w:proofErr w:type="spellStart"/>
      <w:proofErr w:type="gramStart"/>
      <w:r>
        <w:rPr>
          <w:rStyle w:val="VerbatimChar"/>
        </w:rPr>
        <w:t>plot.osar</w:t>
      </w:r>
      <w:proofErr w:type="spellEnd"/>
      <w:proofErr w:type="gramEnd"/>
      <w:r>
        <w:t xml:space="preserve"> function.</w:t>
      </w:r>
    </w:p>
    <w:p w14:paraId="2F78F204" w14:textId="77777777" w:rsidR="003F73CF" w:rsidRDefault="0012779B">
      <w:pPr>
        <w:pStyle w:val="BodyText"/>
      </w:pPr>
      <w:r>
        <w:t xml:space="preserve">The plots of predicted states on top of the observations suggest both models yield similar fits (Fig. a; </w:t>
      </w:r>
      <w:commentRangeStart w:id="347"/>
      <w:r>
        <w:t xml:space="preserve">orange vs red lines). </w:t>
      </w:r>
      <w:commentRangeEnd w:id="347"/>
      <w:r w:rsidR="0068400A">
        <w:rPr>
          <w:rStyle w:val="CommentReference"/>
        </w:rPr>
        <w:commentReference w:id="347"/>
      </w:r>
      <w:r>
        <w:t xml:space="preserve">However, corresponding predicted locations from the two models differ by a median 6.62 km (range: 0.02, 53.02 km), and there are marked trends in the time-series of residuals for the </w:t>
      </w:r>
      <w:proofErr w:type="spellStart"/>
      <w:r>
        <w:rPr>
          <w:rStyle w:val="VerbatimChar"/>
        </w:rPr>
        <w:t>rw</w:t>
      </w:r>
      <w:proofErr w:type="spellEnd"/>
      <w:r>
        <w:t xml:space="preserve"> model fit (Fig. b) with significantly positive autocorrelation in both the x and y directions (Fig. d). The </w:t>
      </w:r>
      <w:proofErr w:type="spellStart"/>
      <w:r>
        <w:rPr>
          <w:rStyle w:val="VerbatimChar"/>
        </w:rPr>
        <w:t>crw</w:t>
      </w:r>
      <w:proofErr w:type="spellEnd"/>
      <w:r>
        <w:t xml:space="preserve"> prediction residuals show little trend through time and have relatively little autocorrelation (Fig. </w:t>
      </w:r>
      <w:proofErr w:type="spellStart"/>
      <w:proofErr w:type="gramStart"/>
      <w:r>
        <w:t>c,e</w:t>
      </w:r>
      <w:proofErr w:type="spellEnd"/>
      <w:proofErr w:type="gramEnd"/>
      <w:r>
        <w:t xml:space="preserve">), implying that the </w:t>
      </w:r>
      <w:proofErr w:type="spellStart"/>
      <w:r>
        <w:rPr>
          <w:rStyle w:val="VerbatimChar"/>
        </w:rPr>
        <w:t>crw</w:t>
      </w:r>
      <w:proofErr w:type="spellEnd"/>
      <w:r>
        <w:t xml:space="preserve"> process model provides a better fit to the data.</w:t>
      </w:r>
    </w:p>
    <w:p w14:paraId="4DE9417E" w14:textId="77777777" w:rsidR="003F73CF" w:rsidRDefault="0012779B">
      <w:pPr>
        <w:pStyle w:val="Heading2"/>
      </w:pPr>
      <w:bookmarkStart w:id="348" w:name="X01d90f6cdca4a88c121160172d46efe96a17e4c"/>
      <w:bookmarkEnd w:id="332"/>
      <w:commentRangeStart w:id="349"/>
      <w:r>
        <w:t>3.2 | Inferring move persistence from Argos and GPS data</w:t>
      </w:r>
      <w:commentRangeEnd w:id="349"/>
      <w:r w:rsidR="00F5308E">
        <w:rPr>
          <w:rStyle w:val="CommentReference"/>
          <w:rFonts w:asciiTheme="minorHAnsi" w:eastAsiaTheme="minorHAnsi" w:hAnsiTheme="minorHAnsi" w:cstheme="minorBidi"/>
          <w:b w:val="0"/>
          <w:bCs w:val="0"/>
          <w:color w:val="auto"/>
        </w:rPr>
        <w:commentReference w:id="349"/>
      </w:r>
    </w:p>
    <w:p w14:paraId="088267E7" w14:textId="77777777" w:rsidR="003F73CF" w:rsidRDefault="0012779B">
      <w:pPr>
        <w:pStyle w:val="Heading3"/>
      </w:pPr>
      <w:bookmarkStart w:id="350" w:name="argos-data---southern-elephant-seals"/>
      <w:commentRangeStart w:id="351"/>
      <w:r>
        <w:rPr>
          <w:i/>
          <w:iCs/>
        </w:rPr>
        <w:t>Argos data - southern elephant seals</w:t>
      </w:r>
    </w:p>
    <w:p w14:paraId="0DD8B654" w14:textId="51228594" w:rsidR="003F73CF" w:rsidRDefault="0012779B">
      <w:pPr>
        <w:pStyle w:val="FirstParagraph"/>
      </w:pPr>
      <w:r>
        <w:t xml:space="preserve">Drawing on additional IMOS tracking data from </w:t>
      </w:r>
      <w:del w:id="352" w:author="Gemma Carroll" w:date="2022-06-27T18:25:00Z">
        <w:r w:rsidDel="00A632EE">
          <w:delText xml:space="preserve">Iles </w:delText>
        </w:r>
      </w:del>
      <w:proofErr w:type="spellStart"/>
      <w:ins w:id="353" w:author="Gemma Carroll" w:date="2022-06-27T18:25:00Z">
        <w:r w:rsidR="00A632EE">
          <w:t>Îles</w:t>
        </w:r>
        <w:proofErr w:type="spellEnd"/>
        <w:r w:rsidR="00A632EE">
          <w:t xml:space="preserve"> </w:t>
        </w:r>
      </w:ins>
      <w:r>
        <w:t xml:space="preserve">Kerguelen, we infer move persistence, </w:t>
      </w:r>
      <m:oMath>
        <m:sSub>
          <m:sSubPr>
            <m:ctrlPr>
              <w:ins w:id="354"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along four southern elephant seal tracks. We fitted the </w:t>
      </w:r>
      <w:proofErr w:type="spellStart"/>
      <w:r>
        <w:rPr>
          <w:rStyle w:val="VerbatimChar"/>
        </w:rPr>
        <w:t>mp</w:t>
      </w:r>
      <w:proofErr w:type="spellEnd"/>
      <w:r>
        <w:t xml:space="preserve"> SSM with a 12-h prediction </w:t>
      </w:r>
      <w:r>
        <w:lastRenderedPageBreak/>
        <w:t xml:space="preserve">interval with </w:t>
      </w:r>
      <w:proofErr w:type="spellStart"/>
      <w:r>
        <w:rPr>
          <w:rStyle w:val="VerbatimChar"/>
        </w:rPr>
        <w:t>fit_ssm</w:t>
      </w:r>
      <w:proofErr w:type="spellEnd"/>
      <w:r>
        <w:t xml:space="preserve">, using the Argos Kalman filter-derived error ellipse </w:t>
      </w:r>
      <w:del w:id="355" w:author="Gemma Carroll" w:date="2022-06-27T18:26:00Z">
        <w:r w:rsidDel="00A632EE">
          <w:delText xml:space="preserve">information </w:delText>
        </w:r>
      </w:del>
      <w:r>
        <w:t xml:space="preserve">provided with each observation (Jonsen et al., 2020). The </w:t>
      </w:r>
      <w:proofErr w:type="spellStart"/>
      <w:r>
        <w:rPr>
          <w:rStyle w:val="VerbatimChar"/>
        </w:rPr>
        <w:t>mp</w:t>
      </w:r>
      <w:proofErr w:type="spellEnd"/>
      <w:r>
        <w:t xml:space="preserve"> SSM simultaneously estimates locations and </w:t>
      </w:r>
      <m:oMath>
        <m:sSub>
          <m:sSubPr>
            <m:ctrlPr>
              <w:ins w:id="356"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and their uncertainties. We then assess how </w:t>
      </w:r>
      <m:oMath>
        <m:sSub>
          <m:sSubPr>
            <m:ctrlPr>
              <w:ins w:id="357"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changes along the seals’ tracks to infer regions where the seals spend disproportionately more or less time during their foraging trips.</w:t>
      </w:r>
    </w:p>
    <w:p w14:paraId="4DD76AD7" w14:textId="61897EFD" w:rsidR="003F73CF" w:rsidRDefault="0012779B">
      <w:pPr>
        <w:pStyle w:val="CaptionedFigure"/>
      </w:pPr>
      <w:r>
        <w:rPr>
          <w:noProof/>
        </w:rPr>
        <w:drawing>
          <wp:inline distT="0" distB="0" distL="0" distR="0" wp14:anchorId="609FBC34" wp14:editId="6B0401F6">
            <wp:extent cx="5334000" cy="6223000"/>
            <wp:effectExtent l="0" t="0" r="0" b="0"/>
            <wp:docPr id="36" name="Picture" descr=" Inferred move persistence, \gamma_t, time-series for four southern elephant seals (a-d; grey envelopes are 95 % CI’s, note differing date ranges on the x axes), and along their 2-D tracks (e; track labels, a-d, correspond to the time-series plots). Locations associated with low \gamma_t (purple) are indicative of slow, undirected movements, whereas high \gamma_t (yellow) is indicative of faster, directed movements. Blue circles highlight bouts of spatially constrained low \gamma_t."/>
            <wp:cNvGraphicFramePr/>
            <a:graphic xmlns:a="http://schemas.openxmlformats.org/drawingml/2006/main">
              <a:graphicData uri="http://schemas.openxmlformats.org/drawingml/2006/picture">
                <pic:pic xmlns:pic="http://schemas.openxmlformats.org/drawingml/2006/picture">
                  <pic:nvPicPr>
                    <pic:cNvPr id="37" name="Picture" descr="../figures/ex32.1-1.png"/>
                    <pic:cNvPicPr>
                      <a:picLocks noChangeAspect="1" noChangeArrowheads="1"/>
                    </pic:cNvPicPr>
                  </pic:nvPicPr>
                  <pic:blipFill>
                    <a:blip r:embed="rId13"/>
                    <a:stretch>
                      <a:fillRect/>
                    </a:stretch>
                  </pic:blipFill>
                  <pic:spPr bwMode="auto">
                    <a:xfrm>
                      <a:off x="0" y="0"/>
                      <a:ext cx="5334000" cy="6223000"/>
                    </a:xfrm>
                    <a:prstGeom prst="rect">
                      <a:avLst/>
                    </a:prstGeom>
                    <a:noFill/>
                    <a:ln w="9525">
                      <a:noFill/>
                      <a:headEnd/>
                      <a:tailEnd/>
                    </a:ln>
                  </pic:spPr>
                </pic:pic>
              </a:graphicData>
            </a:graphic>
          </wp:inline>
        </w:drawing>
      </w:r>
    </w:p>
    <w:p w14:paraId="5C2A8808" w14:textId="77777777" w:rsidR="003F73CF" w:rsidRDefault="0012779B">
      <w:pPr>
        <w:pStyle w:val="ImageCaption"/>
      </w:pPr>
      <w:r>
        <w:t xml:space="preserve"> Inferred move persistence, </w:t>
      </w:r>
      <m:oMath>
        <m:sSub>
          <m:sSubPr>
            <m:ctrlPr>
              <w:ins w:id="358"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time-series for four southern elephant seals (a-d; grey envelopes are 95 % CI’s, note differing date ranges on the x axes), and along their 2-D tracks (e; track labels, a-d, correspond to the time-series plots). Locations associated with low </w:t>
      </w:r>
      <m:oMath>
        <m:sSub>
          <m:sSubPr>
            <m:ctrlPr>
              <w:ins w:id="359"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w:t>
      </w:r>
      <w:r>
        <w:lastRenderedPageBreak/>
        <w:t xml:space="preserve">(purple) are indicative of slow, undirected movements, whereas high </w:t>
      </w:r>
      <m:oMath>
        <m:sSub>
          <m:sSubPr>
            <m:ctrlPr>
              <w:ins w:id="360"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(yellow) is indicative of faster, directed movements. Blue circles highlight bouts of spatially constrained low </w:t>
      </w:r>
      <m:oMath>
        <m:sSub>
          <m:sSubPr>
            <m:ctrlPr>
              <w:ins w:id="361"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w:t>
      </w:r>
    </w:p>
    <w:p w14:paraId="66B17126" w14:textId="7E3F08A6" w:rsidR="003F73CF" w:rsidRDefault="0012779B">
      <w:pPr>
        <w:pStyle w:val="BodyText"/>
      </w:pPr>
      <w:r>
        <w:t xml:space="preserve">The three southern elephant seals </w:t>
      </w:r>
      <w:del w:id="362" w:author="Gemma Carroll" w:date="2022-06-27T18:28:00Z">
        <w:r w:rsidDel="00A632EE">
          <w:delText>on foraging trips to</w:delText>
        </w:r>
      </w:del>
      <w:ins w:id="363" w:author="Gemma Carroll" w:date="2022-06-27T18:28:00Z">
        <w:r w:rsidR="00A632EE">
          <w:t>that foraged in</w:t>
        </w:r>
      </w:ins>
      <w:r>
        <w:t xml:space="preserve"> the Antarctic shelf region all engaged in spatially constrained bouts of low move persistence while </w:t>
      </w:r>
      <w:del w:id="364" w:author="Gemma Carroll" w:date="2022-06-27T18:28:00Z">
        <w:r w:rsidDel="00A632EE">
          <w:delText xml:space="preserve">in </w:delText>
        </w:r>
      </w:del>
      <w:ins w:id="365" w:author="Gemma Carroll" w:date="2022-06-27T18:28:00Z">
        <w:del w:id="366" w:author="Robert Harcourt" w:date="2022-07-01T12:57:00Z">
          <w:r w:rsidR="00A632EE" w:rsidDel="00004689">
            <w:delText>near</w:delText>
          </w:r>
        </w:del>
      </w:ins>
      <w:ins w:id="367" w:author="Robert Harcourt" w:date="2022-07-01T12:57:00Z">
        <w:r w:rsidR="00004689">
          <w:t>over</w:t>
        </w:r>
      </w:ins>
      <w:ins w:id="368" w:author="Gemma Carroll" w:date="2022-06-27T18:28:00Z">
        <w:r w:rsidR="00A632EE">
          <w:t xml:space="preserve"> </w:t>
        </w:r>
      </w:ins>
      <w:r>
        <w:t xml:space="preserve">the shelf </w:t>
      </w:r>
      <w:del w:id="369" w:author="Gemma Carroll" w:date="2022-06-27T18:28:00Z">
        <w:r w:rsidDel="00A632EE">
          <w:delText xml:space="preserve">region </w:delText>
        </w:r>
      </w:del>
      <w:r>
        <w:t xml:space="preserve">(Fig.  </w:t>
      </w:r>
      <w:proofErr w:type="spellStart"/>
      <w:proofErr w:type="gramStart"/>
      <w:r>
        <w:t>a,c</w:t>
      </w:r>
      <w:proofErr w:type="gramEnd"/>
      <w:r>
        <w:t>,d</w:t>
      </w:r>
      <w:proofErr w:type="spellEnd"/>
      <w:r>
        <w:t xml:space="preserve">; blue circles in e). Without additional data it is unclear exactly what these bouts of low </w:t>
      </w:r>
      <w:del w:id="370" w:author="Gemma Carroll" w:date="2022-06-27T18:28:00Z">
        <w:r w:rsidDel="00A632EE">
          <w:delText xml:space="preserve">horizontal </w:delText>
        </w:r>
      </w:del>
      <w:r>
        <w:t xml:space="preserve">move persistence represent. They could </w:t>
      </w:r>
      <w:del w:id="371" w:author="Gemma Carroll" w:date="2022-06-27T19:11:00Z">
        <w:r w:rsidDel="00706E9E">
          <w:delText>result from</w:delText>
        </w:r>
      </w:del>
      <w:ins w:id="372" w:author="Gemma Carroll" w:date="2022-06-27T19:11:00Z">
        <w:r w:rsidR="00706E9E">
          <w:t>reflect</w:t>
        </w:r>
      </w:ins>
      <w:r>
        <w:t xml:space="preserve"> area-restricted search and foraging within dense prey aggregations, physical constraints of dense ice on horizontal movements, </w:t>
      </w:r>
      <w:del w:id="373" w:author="Gemma Carroll" w:date="2022-06-27T18:29:00Z">
        <w:r w:rsidDel="00A632EE">
          <w:delText>haulout (resting)</w:delText>
        </w:r>
      </w:del>
      <w:ins w:id="374" w:author="Gemma Carroll" w:date="2022-06-27T18:29:00Z">
        <w:r w:rsidR="00A632EE">
          <w:t>resting</w:t>
        </w:r>
      </w:ins>
      <w:r>
        <w:t xml:space="preserve"> on sea-ice, or some combination of these. Conversely, the seal on a pelagic foraging trip engaged in slower, more meandering movements with less spatially constrained bouts of lower move persistence (Fig.  b, e). This general movement pattern may be consistent with searching for suitable foraging resources within the highly variable eddy fields between the Subantarctic and Polar Fronts (Jonsen et al., 2019).</w:t>
      </w:r>
      <w:commentRangeEnd w:id="351"/>
      <w:r w:rsidR="00F5308E">
        <w:rPr>
          <w:rStyle w:val="CommentReference"/>
        </w:rPr>
        <w:commentReference w:id="351"/>
      </w:r>
    </w:p>
    <w:p w14:paraId="404E9B44" w14:textId="77777777" w:rsidR="003F73CF" w:rsidRDefault="0012779B">
      <w:pPr>
        <w:pStyle w:val="Heading3"/>
      </w:pPr>
      <w:bookmarkStart w:id="375" w:name="gps-data---little-penguins"/>
      <w:bookmarkEnd w:id="350"/>
      <w:r>
        <w:rPr>
          <w:i/>
          <w:iCs/>
        </w:rPr>
        <w:t>GPS data - little penguins</w:t>
      </w:r>
    </w:p>
    <w:p w14:paraId="22A75F17" w14:textId="31960F28" w:rsidR="003F73CF" w:rsidRDefault="0012779B">
      <w:pPr>
        <w:pStyle w:val="FirstParagraph"/>
      </w:pPr>
      <w:r>
        <w:t>To illustrate how move persistence can be estimated from</w:t>
      </w:r>
      <w:del w:id="376" w:author="Gemma Carroll" w:date="2022-06-27T20:31:00Z">
        <w:r w:rsidDel="007B0A9E">
          <w:delText xml:space="preserve"> other</w:delText>
        </w:r>
      </w:del>
      <w:ins w:id="377" w:author="Gemma Carroll" w:date="2022-06-27T20:31:00Z">
        <w:r w:rsidR="007B0A9E">
          <w:t xml:space="preserve"> non-Argos</w:t>
        </w:r>
      </w:ins>
      <w:r>
        <w:t xml:space="preserve"> </w:t>
      </w:r>
      <w:del w:id="378" w:author="Gemma Carroll" w:date="2022-06-27T20:31:00Z">
        <w:r w:rsidDel="007B0A9E">
          <w:delText xml:space="preserve">types of </w:delText>
        </w:r>
      </w:del>
      <w:r>
        <w:t>animal tracking data, we use four little penguin (</w:t>
      </w:r>
      <w:proofErr w:type="spellStart"/>
      <w:r>
        <w:rPr>
          <w:i/>
          <w:iCs/>
        </w:rPr>
        <w:t>Eudyptula</w:t>
      </w:r>
      <w:proofErr w:type="spellEnd"/>
      <w:r>
        <w:rPr>
          <w:i/>
          <w:iCs/>
        </w:rPr>
        <w:t xml:space="preserve"> minor</w:t>
      </w:r>
      <w:r>
        <w:t xml:space="preserve">) GPS tracks from daily foraging trips during the chick-rearing period from Montague Island, NSW, Australia, and </w:t>
      </w:r>
      <w:commentRangeStart w:id="379"/>
      <w:commentRangeStart w:id="380"/>
      <w:r>
        <w:t>described in L. Phillips et al. (2021)</w:t>
      </w:r>
      <w:commentRangeEnd w:id="379"/>
      <w:r w:rsidR="00C631EC">
        <w:rPr>
          <w:rStyle w:val="CommentReference"/>
        </w:rPr>
        <w:commentReference w:id="379"/>
      </w:r>
      <w:commentRangeEnd w:id="380"/>
      <w:r w:rsidR="00AA6473">
        <w:rPr>
          <w:rStyle w:val="CommentReference"/>
        </w:rPr>
        <w:commentReference w:id="380"/>
      </w:r>
      <w:r>
        <w:t>. The data are temporally irregular GPS locations, with high frequency sampling (15 s on average) intermittently disrupted by the birds’ diving behaviour</w:t>
      </w:r>
      <w:del w:id="381" w:author="Gemma Carroll" w:date="2022-06-27T20:27:00Z">
        <w:r w:rsidDel="0088319A">
          <w:delText>, and are assumed to have minimal measurement error</w:delText>
        </w:r>
      </w:del>
      <w:r>
        <w:t xml:space="preserve">. We fitted the </w:t>
      </w:r>
      <w:proofErr w:type="spellStart"/>
      <w:r>
        <w:rPr>
          <w:rStyle w:val="VerbatimChar"/>
        </w:rPr>
        <w:t>crw</w:t>
      </w:r>
      <w:proofErr w:type="spellEnd"/>
      <w:r>
        <w:t xml:space="preserve"> SSM to the GPS data to predict temporally regular locations at 5-min </w:t>
      </w:r>
      <w:proofErr w:type="gramStart"/>
      <w:r>
        <w:t>intervals, and</w:t>
      </w:r>
      <w:proofErr w:type="gramEnd"/>
      <w:r>
        <w:t xml:space="preserve"> </w:t>
      </w:r>
      <w:commentRangeStart w:id="382"/>
      <w:r>
        <w:t>assumed consistently small bivariate normal location measurement errors (</w:t>
      </w:r>
      <w:proofErr w:type="spellStart"/>
      <w:r>
        <w:t>ie</w:t>
      </w:r>
      <w:proofErr w:type="spellEnd"/>
      <w:r>
        <w:t xml:space="preserve">. </w:t>
      </w:r>
      <m:oMath>
        <m:r>
          <m:rPr>
            <m:sty m:val="p"/>
          </m:rPr>
          <w:rPr>
            <w:rFonts w:ascii="Cambria Math" w:hAnsi="Cambria Math"/>
          </w:rPr>
          <m:t>±</m:t>
        </m:r>
      </m:oMath>
      <w:r>
        <w:t xml:space="preserve"> 10 m sd). </w:t>
      </w:r>
      <w:commentRangeEnd w:id="382"/>
      <w:r w:rsidR="00C631EC">
        <w:rPr>
          <w:rStyle w:val="CommentReference"/>
        </w:rPr>
        <w:commentReference w:id="382"/>
      </w:r>
      <w:r>
        <w:t xml:space="preserve">We then used </w:t>
      </w:r>
      <w:proofErr w:type="spellStart"/>
      <w:r>
        <w:rPr>
          <w:rStyle w:val="VerbatimChar"/>
        </w:rPr>
        <w:t>fit_mpm</w:t>
      </w:r>
      <w:proofErr w:type="spellEnd"/>
      <w:r>
        <w:t xml:space="preserve"> to estimate </w:t>
      </w:r>
      <m:oMath>
        <m:sSub>
          <m:sSubPr>
            <m:ctrlPr>
              <w:ins w:id="383"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xml:space="preserve"> from these regularised locations.</w:t>
      </w:r>
    </w:p>
    <w:p w14:paraId="09F7B19A" w14:textId="77777777" w:rsidR="003F73CF" w:rsidRDefault="0012779B">
      <w:pPr>
        <w:pStyle w:val="CaptionedFigure"/>
      </w:pPr>
      <w:commentRangeStart w:id="384"/>
      <w:r>
        <w:rPr>
          <w:noProof/>
        </w:rPr>
        <w:drawing>
          <wp:inline distT="0" distB="0" distL="0" distR="0" wp14:anchorId="13CC29DD" wp14:editId="1A6EC18E">
            <wp:extent cx="5334000" cy="3048000"/>
            <wp:effectExtent l="0" t="0" r="0" b="0"/>
            <wp:docPr id="40" name="Picture" descr=" Inferred move persistence, \gamma_t, 1-D time-series (a-d; grey envelopes are 95 % CI’s) and along little penguin GPS tracks (e)."/>
            <wp:cNvGraphicFramePr/>
            <a:graphic xmlns:a="http://schemas.openxmlformats.org/drawingml/2006/main">
              <a:graphicData uri="http://schemas.openxmlformats.org/drawingml/2006/picture">
                <pic:pic xmlns:pic="http://schemas.openxmlformats.org/drawingml/2006/picture">
                  <pic:nvPicPr>
                    <pic:cNvPr id="41" name="Picture" descr="../figures/ex32.2-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commentRangeEnd w:id="384"/>
      <w:r w:rsidR="003108BB">
        <w:rPr>
          <w:rStyle w:val="CommentReference"/>
        </w:rPr>
        <w:commentReference w:id="384"/>
      </w:r>
    </w:p>
    <w:p w14:paraId="7E6515EB" w14:textId="77777777" w:rsidR="003F73CF" w:rsidRDefault="0012779B">
      <w:pPr>
        <w:pStyle w:val="ImageCaption"/>
      </w:pPr>
      <w:r>
        <w:t xml:space="preserve"> Inferred move persistence, </w:t>
      </w:r>
      <m:oMath>
        <m:sSub>
          <m:sSubPr>
            <m:ctrlPr>
              <w:ins w:id="385" w:author="Patterson, Toby (O&amp;A, Hobart)" w:date="2022-06-22T14:16:00Z">
                <w:rPr>
                  <w:rFonts w:ascii="Cambria Math" w:hAnsi="Cambria Math"/>
                </w:rPr>
              </w:ins>
            </m:ctrlPr>
          </m:sSubPr>
          <m:e>
            <m:r>
              <w:rPr>
                <w:rFonts w:ascii="Cambria Math" w:hAnsi="Cambria Math"/>
              </w:rPr>
              <m:t>γ</m:t>
            </m:r>
          </m:e>
          <m:sub>
            <m:r>
              <w:rPr>
                <w:rFonts w:ascii="Cambria Math" w:hAnsi="Cambria Math"/>
              </w:rPr>
              <m:t>t</m:t>
            </m:r>
          </m:sub>
        </m:sSub>
      </m:oMath>
      <w:r>
        <w:t>, 1-D time-series (a-d; grey envelopes are 95 % CI’s) and along little penguin GPS tracks (e).</w:t>
      </w:r>
    </w:p>
    <w:p w14:paraId="0706C253" w14:textId="0C00200F" w:rsidR="003F73CF" w:rsidRDefault="0012779B">
      <w:pPr>
        <w:pStyle w:val="BodyText"/>
      </w:pPr>
      <w:commentRangeStart w:id="386"/>
      <w:r>
        <w:lastRenderedPageBreak/>
        <w:t>The little penguin</w:t>
      </w:r>
      <w:ins w:id="387" w:author="Gemma Carroll" w:date="2022-06-27T20:29:00Z">
        <w:r w:rsidR="007B0A9E">
          <w:t>s</w:t>
        </w:r>
      </w:ins>
      <w:r>
        <w:t xml:space="preserve"> </w:t>
      </w:r>
      <w:commentRangeEnd w:id="386"/>
      <w:r w:rsidR="007B0A9E">
        <w:rPr>
          <w:rStyle w:val="CommentReference"/>
        </w:rPr>
        <w:commentReference w:id="386"/>
      </w:r>
      <w:del w:id="388" w:author="Gemma Carroll" w:date="2022-06-27T20:29:00Z">
        <w:r w:rsidRPr="007B0A9E" w:rsidDel="007B0A9E">
          <w:rPr>
            <w:strike/>
            <w:rPrChange w:id="389" w:author="Gemma Carroll" w:date="2022-06-27T20:28:00Z">
              <w:rPr/>
            </w:rPrChange>
          </w:rPr>
          <w:delText>GPS tracks</w:delText>
        </w:r>
        <w:r w:rsidDel="007B0A9E">
          <w:delText xml:space="preserve"> </w:delText>
        </w:r>
        <w:r w:rsidRPr="007B0A9E" w:rsidDel="007B0A9E">
          <w:rPr>
            <w:strike/>
            <w:rPrChange w:id="390" w:author="Gemma Carroll" w:date="2022-06-27T20:28:00Z">
              <w:rPr/>
            </w:rPrChange>
          </w:rPr>
          <w:delText xml:space="preserve">did not exhibit </w:delText>
        </w:r>
        <w:commentRangeStart w:id="391"/>
        <w:r w:rsidRPr="007B0A9E" w:rsidDel="007B0A9E">
          <w:rPr>
            <w:strike/>
            <w:rPrChange w:id="392" w:author="Gemma Carroll" w:date="2022-06-27T20:28:00Z">
              <w:rPr/>
            </w:rPrChange>
          </w:rPr>
          <w:delText xml:space="preserve">strong contrast in move persistence, </w:delText>
        </w:r>
        <w:commentRangeEnd w:id="391"/>
        <w:r w:rsidR="0088319A" w:rsidRPr="007B0A9E" w:rsidDel="007B0A9E">
          <w:rPr>
            <w:rStyle w:val="CommentReference"/>
            <w:strike/>
            <w:rPrChange w:id="393" w:author="Gemma Carroll" w:date="2022-06-27T20:28:00Z">
              <w:rPr>
                <w:rStyle w:val="CommentReference"/>
              </w:rPr>
            </w:rPrChange>
          </w:rPr>
          <w:commentReference w:id="391"/>
        </w:r>
        <w:r w:rsidRPr="007B0A9E" w:rsidDel="007B0A9E">
          <w:rPr>
            <w:strike/>
            <w:rPrChange w:id="394" w:author="Gemma Carroll" w:date="2022-06-27T20:28:00Z">
              <w:rPr/>
            </w:rPrChange>
          </w:rPr>
          <w:delText xml:space="preserve">with </w:delText>
        </w:r>
      </w:del>
      <m:oMath>
        <m:sSub>
          <m:sSubPr>
            <m:ctrlPr>
              <w:ins w:id="395" w:author="Patterson, Toby (O&amp;A, Hobart)" w:date="2022-06-22T14:16:00Z">
                <w:del w:id="396" w:author="Gemma Carroll" w:date="2022-06-27T20:29:00Z">
                  <w:rPr>
                    <w:rFonts w:ascii="Cambria Math" w:hAnsi="Cambria Math"/>
                    <w:strike/>
                  </w:rPr>
                </w:del>
              </w:ins>
            </m:ctrlPr>
          </m:sSubPr>
          <m:e>
            <m:r>
              <w:del w:id="397" w:author="Gemma Carroll" w:date="2022-06-27T20:29:00Z">
                <w:rPr>
                  <w:rFonts w:ascii="Cambria Math" w:hAnsi="Cambria Math"/>
                  <w:strike/>
                  <w:rPrChange w:id="398" w:author="Gemma Carroll" w:date="2022-06-27T20:28:00Z">
                    <w:rPr>
                      <w:rFonts w:ascii="Cambria Math" w:hAnsi="Cambria Math"/>
                    </w:rPr>
                  </w:rPrChange>
                </w:rPr>
                <m:t>γ</m:t>
              </w:del>
            </m:r>
          </m:e>
          <m:sub>
            <m:r>
              <w:del w:id="399" w:author="Gemma Carroll" w:date="2022-06-27T20:29:00Z">
                <w:rPr>
                  <w:rFonts w:ascii="Cambria Math" w:hAnsi="Cambria Math"/>
                  <w:strike/>
                  <w:rPrChange w:id="400" w:author="Gemma Carroll" w:date="2022-06-27T20:28:00Z">
                    <w:rPr>
                      <w:rFonts w:ascii="Cambria Math" w:hAnsi="Cambria Math"/>
                    </w:rPr>
                  </w:rPrChange>
                </w:rPr>
                <m:t>t</m:t>
              </w:del>
            </m:r>
          </m:sub>
        </m:sSub>
      </m:oMath>
      <w:del w:id="401" w:author="Gemma Carroll" w:date="2022-06-27T20:29:00Z">
        <w:r w:rsidRPr="007B0A9E" w:rsidDel="007B0A9E">
          <w:rPr>
            <w:strike/>
            <w:rPrChange w:id="402" w:author="Gemma Carroll" w:date="2022-06-27T20:28:00Z">
              <w:rPr/>
            </w:rPrChange>
          </w:rPr>
          <w:delText xml:space="preserve"> declining below 0.5 for only two of the birds (Fig. a-d). Nonetheless, the move persistence estimates highlight change in movement pattern over the course of the penguins’ daily foraging trips (Fig. e). The penguin</w:delText>
        </w:r>
        <w:r w:rsidDel="007B0A9E">
          <w:delText xml:space="preserve">s </w:delText>
        </w:r>
      </w:del>
      <w:r>
        <w:t xml:space="preserve">departed Montague Is. with relatively fast movements, three directed southward (Fig.  tracks b-d in e) and one less directed and remaining close to the island (track a), before slowing down and engaging in meandering movements (orange - red in Fig. e). The spatially diffuse bouts of </w:t>
      </w:r>
      <w:ins w:id="403" w:author="Gemma Carroll" w:date="2022-06-27T20:31:00Z">
        <w:r w:rsidR="007B0A9E">
          <w:t xml:space="preserve">relatively </w:t>
        </w:r>
      </w:ins>
      <w:r>
        <w:t xml:space="preserve">low move persistence within the penguin tracks may reflect the fine-scale patchiness of their forage-fish prey with search and prey-capture occurring both within and among discrete </w:t>
      </w:r>
      <w:proofErr w:type="spellStart"/>
      <w:r>
        <w:t>neighbouring</w:t>
      </w:r>
      <w:proofErr w:type="spellEnd"/>
      <w:r>
        <w:t xml:space="preserve"> prey aggregations (Carroll et al., 2017). </w:t>
      </w:r>
      <w:commentRangeStart w:id="404"/>
      <w:commentRangeStart w:id="405"/>
      <w:proofErr w:type="spellStart"/>
      <w:r>
        <w:rPr>
          <w:b/>
          <w:bCs/>
        </w:rPr>
        <w:t>Lach</w:t>
      </w:r>
      <w:proofErr w:type="spellEnd"/>
      <w:r>
        <w:rPr>
          <w:b/>
          <w:bCs/>
        </w:rPr>
        <w:t>/Gemma could we overlay SVM-inferred prey captures for these birds? (G123f02, G124m10, G126m05, L013m01)</w:t>
      </w:r>
      <w:commentRangeEnd w:id="404"/>
      <w:r w:rsidR="005730CA">
        <w:rPr>
          <w:rStyle w:val="CommentReference"/>
        </w:rPr>
        <w:commentReference w:id="404"/>
      </w:r>
      <w:commentRangeEnd w:id="405"/>
      <w:r w:rsidR="00CB51E9">
        <w:rPr>
          <w:rStyle w:val="CommentReference"/>
        </w:rPr>
        <w:commentReference w:id="405"/>
      </w:r>
    </w:p>
    <w:p w14:paraId="295997A3" w14:textId="77777777" w:rsidR="003F73CF" w:rsidRDefault="0012779B">
      <w:pPr>
        <w:pStyle w:val="Heading2"/>
      </w:pPr>
      <w:bookmarkStart w:id="406" w:name="X61703f806f49ebf597d1094ba178e7b496ad6d3"/>
      <w:bookmarkEnd w:id="348"/>
      <w:bookmarkEnd w:id="375"/>
      <w:r>
        <w:t xml:space="preserve">3.3 | Simulating tracks from </w:t>
      </w:r>
      <w:proofErr w:type="spellStart"/>
      <w:r>
        <w:rPr>
          <w:rStyle w:val="VerbatimChar"/>
        </w:rPr>
        <w:t>foieGras</w:t>
      </w:r>
      <w:proofErr w:type="spellEnd"/>
      <w:r>
        <w:t xml:space="preserve"> model fits</w:t>
      </w:r>
    </w:p>
    <w:p w14:paraId="6D1B0581" w14:textId="61B8A079" w:rsidR="003F73CF" w:rsidRDefault="0012779B">
      <w:pPr>
        <w:pStyle w:val="FirstParagraph"/>
      </w:pPr>
      <w:r>
        <w:t xml:space="preserve">To illustrate how to simulate tracks from </w:t>
      </w:r>
      <w:proofErr w:type="spellStart"/>
      <w:r>
        <w:rPr>
          <w:rStyle w:val="VerbatimChar"/>
        </w:rPr>
        <w:t>foieGras</w:t>
      </w:r>
      <w:proofErr w:type="spellEnd"/>
      <w:r>
        <w:t xml:space="preserve"> model fits we use a juvenile harp seal (</w:t>
      </w:r>
      <w:proofErr w:type="spellStart"/>
      <w:r>
        <w:rPr>
          <w:i/>
          <w:iCs/>
        </w:rPr>
        <w:t>Pagophilus</w:t>
      </w:r>
      <w:proofErr w:type="spellEnd"/>
      <w:r>
        <w:rPr>
          <w:i/>
          <w:iCs/>
        </w:rPr>
        <w:t xml:space="preserve"> </w:t>
      </w:r>
      <w:proofErr w:type="spellStart"/>
      <w:r>
        <w:rPr>
          <w:i/>
          <w:iCs/>
        </w:rPr>
        <w:t>groenlandicus</w:t>
      </w:r>
      <w:proofErr w:type="spellEnd"/>
      <w:r>
        <w:t>) track</w:t>
      </w:r>
      <w:del w:id="407" w:author="Robert Harcourt" w:date="2022-07-01T13:04:00Z">
        <w:r w:rsidDel="00541101">
          <w:delText>ed</w:delText>
        </w:r>
      </w:del>
      <w:r>
        <w:t xml:space="preserve"> from the Gulf of St Lawrence, Canada, </w:t>
      </w:r>
      <w:del w:id="408" w:author="Gemma Carroll" w:date="2022-06-27T19:13:00Z">
        <w:r w:rsidDel="003108BB">
          <w:delText xml:space="preserve">and </w:delText>
        </w:r>
      </w:del>
      <w:r>
        <w:t xml:space="preserve">described in Grecian et al. (2022). The data are temporally irregular Argos locations including error ellipse information. We fit the </w:t>
      </w:r>
      <w:proofErr w:type="spellStart"/>
      <w:r>
        <w:rPr>
          <w:rStyle w:val="VerbatimChar"/>
        </w:rPr>
        <w:t>crw</w:t>
      </w:r>
      <w:proofErr w:type="spellEnd"/>
      <w:r>
        <w:t xml:space="preserve"> model using </w:t>
      </w:r>
      <w:proofErr w:type="spellStart"/>
      <w:r>
        <w:rPr>
          <w:rStyle w:val="VerbatimChar"/>
        </w:rPr>
        <w:t>fit_ssm</w:t>
      </w:r>
      <w:proofErr w:type="spellEnd"/>
      <w:r>
        <w:t xml:space="preserve"> with a 4 ms</w:t>
      </w:r>
      <w:r>
        <w:rPr>
          <w:vertAlign w:val="superscript"/>
        </w:rPr>
        <w:t>-1</w:t>
      </w:r>
      <w:r>
        <w:t xml:space="preserve"> speed filter threshold (</w:t>
      </w:r>
      <w:proofErr w:type="spellStart"/>
      <w:r>
        <w:rPr>
          <w:rStyle w:val="VerbatimChar"/>
        </w:rPr>
        <w:t>vmax</w:t>
      </w:r>
      <w:proofErr w:type="spellEnd"/>
      <w:r>
        <w:t>) and a 12-h prediction interval (</w:t>
      </w:r>
      <w:proofErr w:type="spellStart"/>
      <w:proofErr w:type="gramStart"/>
      <w:r>
        <w:rPr>
          <w:rStyle w:val="VerbatimChar"/>
        </w:rPr>
        <w:t>time.step</w:t>
      </w:r>
      <w:proofErr w:type="spellEnd"/>
      <w:proofErr w:type="gramEnd"/>
      <w:r>
        <w:t>).</w:t>
      </w:r>
      <w:commentRangeStart w:id="409"/>
      <w:ins w:id="410" w:author="James Grecian" w:date="2022-06-30T12:47:00Z">
        <w:r w:rsidR="00E4626D">
          <w:t xml:space="preserve"> </w:t>
        </w:r>
        <w:proofErr w:type="spellStart"/>
        <w:r w:rsidR="00E4626D" w:rsidRPr="00E4626D">
          <w:rPr>
            <w:rFonts w:ascii="Menlo" w:eastAsia="Times New Roman" w:hAnsi="Menlo" w:cs="Menlo"/>
            <w:color w:val="24292F"/>
            <w:sz w:val="18"/>
            <w:szCs w:val="18"/>
            <w:shd w:val="clear" w:color="auto" w:fill="FFFFFF"/>
            <w:lang w:val="en-GB" w:eastAsia="en-GB"/>
          </w:rPr>
          <w:t>fit_</w:t>
        </w:r>
        <w:proofErr w:type="gramStart"/>
        <w:r w:rsidR="00E4626D" w:rsidRPr="00E4626D">
          <w:rPr>
            <w:rFonts w:ascii="Menlo" w:eastAsia="Times New Roman" w:hAnsi="Menlo" w:cs="Menlo"/>
            <w:color w:val="24292F"/>
            <w:sz w:val="18"/>
            <w:szCs w:val="18"/>
            <w:shd w:val="clear" w:color="auto" w:fill="FFFFFF"/>
            <w:lang w:val="en-GB" w:eastAsia="en-GB"/>
          </w:rPr>
          <w:t>ssm</w:t>
        </w:r>
        <w:proofErr w:type="spellEnd"/>
        <w:r w:rsidR="00E4626D">
          <w:rPr>
            <w:rFonts w:ascii="Menlo" w:eastAsia="Times New Roman" w:hAnsi="Menlo" w:cs="Menlo"/>
            <w:color w:val="24292F"/>
            <w:sz w:val="18"/>
            <w:szCs w:val="18"/>
            <w:shd w:val="clear" w:color="auto" w:fill="FFFFFF"/>
            <w:lang w:val="en-GB" w:eastAsia="en-GB"/>
          </w:rPr>
          <w:t>(</w:t>
        </w:r>
      </w:ins>
      <w:proofErr w:type="spellStart"/>
      <w:proofErr w:type="gramEnd"/>
      <w:ins w:id="411" w:author="James Grecian" w:date="2022-06-30T12:48:00Z">
        <w:r w:rsidR="00917230">
          <w:rPr>
            <w:rFonts w:ascii="Menlo" w:eastAsia="Times New Roman" w:hAnsi="Menlo" w:cs="Menlo"/>
            <w:color w:val="24292F"/>
            <w:sz w:val="18"/>
            <w:szCs w:val="18"/>
            <w:shd w:val="clear" w:color="auto" w:fill="FFFFFF"/>
            <w:lang w:val="en-GB" w:eastAsia="en-GB"/>
          </w:rPr>
          <w:t>locs</w:t>
        </w:r>
      </w:ins>
      <w:proofErr w:type="spellEnd"/>
      <w:ins w:id="412" w:author="James Grecian" w:date="2022-06-30T12:47:00Z">
        <w:r w:rsidR="00E4626D">
          <w:rPr>
            <w:rFonts w:ascii="Menlo" w:eastAsia="Times New Roman" w:hAnsi="Menlo" w:cs="Menlo"/>
            <w:color w:val="24292F"/>
            <w:sz w:val="18"/>
            <w:szCs w:val="18"/>
            <w:shd w:val="clear" w:color="auto" w:fill="FFFFFF"/>
            <w:lang w:val="en-GB" w:eastAsia="en-GB"/>
          </w:rPr>
          <w:t>, model = “</w:t>
        </w:r>
      </w:ins>
      <w:proofErr w:type="spellStart"/>
      <w:ins w:id="413" w:author="James Grecian" w:date="2022-06-30T12:48:00Z">
        <w:r w:rsidR="00917230">
          <w:rPr>
            <w:rFonts w:ascii="Menlo" w:eastAsia="Times New Roman" w:hAnsi="Menlo" w:cs="Menlo"/>
            <w:color w:val="24292F"/>
            <w:sz w:val="18"/>
            <w:szCs w:val="18"/>
            <w:shd w:val="clear" w:color="auto" w:fill="FFFFFF"/>
            <w:lang w:val="en-GB" w:eastAsia="en-GB"/>
          </w:rPr>
          <w:t>c</w:t>
        </w:r>
      </w:ins>
      <w:ins w:id="414" w:author="James Grecian" w:date="2022-06-30T12:47:00Z">
        <w:r w:rsidR="00E4626D">
          <w:rPr>
            <w:rFonts w:ascii="Menlo" w:eastAsia="Times New Roman" w:hAnsi="Menlo" w:cs="Menlo"/>
            <w:color w:val="24292F"/>
            <w:sz w:val="18"/>
            <w:szCs w:val="18"/>
            <w:shd w:val="clear" w:color="auto" w:fill="FFFFFF"/>
            <w:lang w:val="en-GB" w:eastAsia="en-GB"/>
          </w:rPr>
          <w:t>rw</w:t>
        </w:r>
        <w:proofErr w:type="spellEnd"/>
        <w:r w:rsidR="00E4626D">
          <w:rPr>
            <w:rFonts w:ascii="Menlo" w:eastAsia="Times New Roman" w:hAnsi="Menlo" w:cs="Menlo"/>
            <w:color w:val="24292F"/>
            <w:sz w:val="18"/>
            <w:szCs w:val="18"/>
            <w:shd w:val="clear" w:color="auto" w:fill="FFFFFF"/>
            <w:lang w:val="en-GB" w:eastAsia="en-GB"/>
          </w:rPr>
          <w:t xml:space="preserve">”, </w:t>
        </w:r>
      </w:ins>
      <w:proofErr w:type="spellStart"/>
      <w:ins w:id="415" w:author="James Grecian" w:date="2022-06-30T12:49:00Z">
        <w:r w:rsidR="00917230">
          <w:rPr>
            <w:rFonts w:ascii="Menlo" w:eastAsia="Times New Roman" w:hAnsi="Menlo" w:cs="Menlo"/>
            <w:color w:val="24292F"/>
            <w:sz w:val="18"/>
            <w:szCs w:val="18"/>
            <w:shd w:val="clear" w:color="auto" w:fill="FFFFFF"/>
            <w:lang w:val="en-GB" w:eastAsia="en-GB"/>
          </w:rPr>
          <w:t>vmax</w:t>
        </w:r>
        <w:proofErr w:type="spellEnd"/>
        <w:r w:rsidR="00917230">
          <w:rPr>
            <w:rFonts w:ascii="Menlo" w:eastAsia="Times New Roman" w:hAnsi="Menlo" w:cs="Menlo"/>
            <w:color w:val="24292F"/>
            <w:sz w:val="18"/>
            <w:szCs w:val="18"/>
            <w:shd w:val="clear" w:color="auto" w:fill="FFFFFF"/>
            <w:lang w:val="en-GB" w:eastAsia="en-GB"/>
          </w:rPr>
          <w:t xml:space="preserve"> = 4, </w:t>
        </w:r>
      </w:ins>
      <w:proofErr w:type="spellStart"/>
      <w:ins w:id="416" w:author="James Grecian" w:date="2022-06-30T12:47:00Z">
        <w:r w:rsidR="00E4626D">
          <w:rPr>
            <w:rFonts w:ascii="Menlo" w:eastAsia="Times New Roman" w:hAnsi="Menlo" w:cs="Menlo"/>
            <w:color w:val="24292F"/>
            <w:sz w:val="18"/>
            <w:szCs w:val="18"/>
            <w:shd w:val="clear" w:color="auto" w:fill="FFFFFF"/>
            <w:lang w:val="en-GB" w:eastAsia="en-GB"/>
          </w:rPr>
          <w:t>time.step</w:t>
        </w:r>
        <w:proofErr w:type="spellEnd"/>
        <w:r w:rsidR="00E4626D">
          <w:rPr>
            <w:rFonts w:ascii="Menlo" w:eastAsia="Times New Roman" w:hAnsi="Menlo" w:cs="Menlo"/>
            <w:color w:val="24292F"/>
            <w:sz w:val="18"/>
            <w:szCs w:val="18"/>
            <w:shd w:val="clear" w:color="auto" w:fill="FFFFFF"/>
            <w:lang w:val="en-GB" w:eastAsia="en-GB"/>
          </w:rPr>
          <w:t xml:space="preserve"> = 12)</w:t>
        </w:r>
      </w:ins>
      <w:commentRangeEnd w:id="409"/>
      <w:ins w:id="417" w:author="James Grecian" w:date="2022-06-30T12:52:00Z">
        <w:r w:rsidR="00D9093B">
          <w:rPr>
            <w:rStyle w:val="CommentReference"/>
          </w:rPr>
          <w:commentReference w:id="409"/>
        </w:r>
      </w:ins>
    </w:p>
    <w:p w14:paraId="40AF1608" w14:textId="76F8683B" w:rsidR="003F73CF" w:rsidRDefault="0012779B">
      <w:pPr>
        <w:pStyle w:val="BodyText"/>
      </w:pPr>
      <w:r>
        <w:t>We simulate</w:t>
      </w:r>
      <w:ins w:id="418" w:author="Robert Harcourt" w:date="2022-07-01T13:04:00Z">
        <w:r w:rsidR="00541101">
          <w:t>d</w:t>
        </w:r>
      </w:ins>
      <w:r>
        <w:t xml:space="preserve"> 50 animal movement paths from the </w:t>
      </w:r>
      <w:proofErr w:type="spellStart"/>
      <w:r>
        <w:rPr>
          <w:rStyle w:val="VerbatimChar"/>
        </w:rPr>
        <w:t>crw</w:t>
      </w:r>
      <w:proofErr w:type="spellEnd"/>
      <w:r>
        <w:t xml:space="preserve"> process model using </w:t>
      </w:r>
      <w:proofErr w:type="spellStart"/>
      <w:proofErr w:type="gramStart"/>
      <w:r>
        <w:rPr>
          <w:rStyle w:val="VerbatimChar"/>
        </w:rPr>
        <w:t>simfit</w:t>
      </w:r>
      <w:proofErr w:type="spellEnd"/>
      <w:r>
        <w:t>, and</w:t>
      </w:r>
      <w:proofErr w:type="gramEnd"/>
      <w:r>
        <w:t xml:space="preserve"> </w:t>
      </w:r>
      <w:commentRangeStart w:id="419"/>
      <w:r>
        <w:t>appl</w:t>
      </w:r>
      <w:ins w:id="420" w:author="Robert Harcourt" w:date="2022-07-01T13:05:00Z">
        <w:r w:rsidR="00541101">
          <w:t>ied</w:t>
        </w:r>
      </w:ins>
      <w:del w:id="421" w:author="Robert Harcourt" w:date="2022-07-01T13:05:00Z">
        <w:r w:rsidDel="00541101">
          <w:delText>y</w:delText>
        </w:r>
      </w:del>
      <w:r>
        <w:t xml:space="preserve"> a potential function using the </w:t>
      </w:r>
      <w:r>
        <w:rPr>
          <w:rStyle w:val="VerbatimChar"/>
        </w:rPr>
        <w:t>grad</w:t>
      </w:r>
      <w:r>
        <w:t xml:space="preserve"> and </w:t>
      </w:r>
      <w:r>
        <w:rPr>
          <w:rStyle w:val="VerbatimChar"/>
        </w:rPr>
        <w:t>beta</w:t>
      </w:r>
      <w:r>
        <w:t xml:space="preserve"> arguments to constrain the simulated paths to largely remain in water</w:t>
      </w:r>
      <w:commentRangeEnd w:id="419"/>
      <w:r w:rsidR="00A80FB3">
        <w:rPr>
          <w:rStyle w:val="CommentReference"/>
        </w:rPr>
        <w:commentReference w:id="419"/>
      </w:r>
      <w:r>
        <w:t xml:space="preserve">. These tracks </w:t>
      </w:r>
      <w:ins w:id="422" w:author="Robert Harcourt" w:date="2022-07-01T13:05:00Z">
        <w:r w:rsidR="00541101">
          <w:t>we</w:t>
        </w:r>
      </w:ins>
      <w:del w:id="423" w:author="Robert Harcourt" w:date="2022-07-01T13:05:00Z">
        <w:r w:rsidDel="00541101">
          <w:delText>a</w:delText>
        </w:r>
      </w:del>
      <w:r>
        <w:t xml:space="preserve">re then filtered based on their similarity to the original path using </w:t>
      </w:r>
      <w:proofErr w:type="spellStart"/>
      <w:r>
        <w:rPr>
          <w:rStyle w:val="VerbatimChar"/>
        </w:rPr>
        <w:t>sim_filter</w:t>
      </w:r>
      <w:proofErr w:type="spellEnd"/>
      <w:r>
        <w:t xml:space="preserve"> and the top 10% retained (</w:t>
      </w:r>
      <w:r>
        <w:rPr>
          <w:rStyle w:val="VerbatimChar"/>
        </w:rPr>
        <w:t xml:space="preserve">keep = </w:t>
      </w:r>
      <w:proofErr w:type="gramStart"/>
      <w:r>
        <w:rPr>
          <w:rStyle w:val="VerbatimChar"/>
        </w:rPr>
        <w:t>0.1</w:t>
      </w:r>
      <w:r>
        <w:t>)(</w:t>
      </w:r>
      <w:proofErr w:type="gramEnd"/>
      <w:r>
        <w:t xml:space="preserve">Fig. </w:t>
      </w:r>
      <w:proofErr w:type="spellStart"/>
      <w:r>
        <w:t>a,b</w:t>
      </w:r>
      <w:proofErr w:type="spellEnd"/>
      <w:r>
        <w:t>). As the potential function does not guarantee all locations remain off land, we re-route</w:t>
      </w:r>
      <w:ins w:id="424" w:author="Robert Harcourt" w:date="2022-07-01T13:05:00Z">
        <w:r w:rsidR="00541101">
          <w:t>d</w:t>
        </w:r>
      </w:ins>
      <w:r>
        <w:t xml:space="preserve"> any remaining simulated locations from land back to water using </w:t>
      </w:r>
      <w:proofErr w:type="spellStart"/>
      <w:r>
        <w:rPr>
          <w:rStyle w:val="VerbatimChar"/>
        </w:rPr>
        <w:t>route_path</w:t>
      </w:r>
      <w:proofErr w:type="spellEnd"/>
      <w:r>
        <w:t xml:space="preserve"> (Fig. c). In combination, these functions provide a pragmatic</w:t>
      </w:r>
      <w:del w:id="425" w:author="James Grecian" w:date="2022-06-30T13:41:00Z">
        <w:r w:rsidDel="005B2099">
          <w:delText>,</w:delText>
        </w:r>
      </w:del>
      <w:ins w:id="426" w:author="Patterson, Toby (O&amp;A, Hobart)" w:date="2022-06-24T20:47:00Z">
        <w:del w:id="427" w:author="James Grecian" w:date="2022-06-30T13:41:00Z">
          <w:r w:rsidR="003B7FCA" w:rsidDel="005B2099">
            <w:delText xml:space="preserve"> albeit</w:delText>
          </w:r>
        </w:del>
      </w:ins>
      <w:del w:id="428" w:author="James Grecian" w:date="2022-06-30T13:41:00Z">
        <w:r w:rsidDel="005B2099">
          <w:delText xml:space="preserve"> non-statistical method</w:delText>
        </w:r>
      </w:del>
      <w:ins w:id="429" w:author="James Grecian" w:date="2022-06-30T13:41:00Z">
        <w:r w:rsidR="005B2099">
          <w:t xml:space="preserve"> approach</w:t>
        </w:r>
      </w:ins>
      <w:r>
        <w:t xml:space="preserve"> to generate and objectively filter pseudo-tracks for use in movement or habitat modelling applications.</w:t>
      </w:r>
    </w:p>
    <w:p w14:paraId="17ED079A" w14:textId="77777777" w:rsidR="003F73CF" w:rsidRDefault="0012779B">
      <w:pPr>
        <w:pStyle w:val="CaptionedFigure"/>
      </w:pPr>
      <w:r>
        <w:rPr>
          <w:noProof/>
        </w:rPr>
        <w:lastRenderedPageBreak/>
        <w:drawing>
          <wp:inline distT="0" distB="0" distL="0" distR="0" wp14:anchorId="260415E4" wp14:editId="05C8933D">
            <wp:extent cx="5334000" cy="3556000"/>
            <wp:effectExtent l="0" t="0" r="0" b="0"/>
            <wp:docPr id="45" name="Picture" descr=" Simulating (a) 100 movement paths from a correlated random walk process model; (b) filtering those tracks to select the top 10% based on their similarity to the original SSM-predicted track (red); and (c) re-routing simulated locations on land (orange) back to ocean (blue). The orange box in (b) indicates region magnified in (c). SSM-predicted track (red) overlaid in all panels for context."/>
            <wp:cNvGraphicFramePr/>
            <a:graphic xmlns:a="http://schemas.openxmlformats.org/drawingml/2006/main">
              <a:graphicData uri="http://schemas.openxmlformats.org/drawingml/2006/picture">
                <pic:pic xmlns:pic="http://schemas.openxmlformats.org/drawingml/2006/picture">
                  <pic:nvPicPr>
                    <pic:cNvPr id="46" name="Picture" descr="../figures/ex33-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7B49587D" w14:textId="77777777" w:rsidR="003F73CF" w:rsidRDefault="0012779B">
      <w:pPr>
        <w:pStyle w:val="ImageCaption"/>
      </w:pPr>
      <w:r>
        <w:t xml:space="preserve"> Simulating (a) 100 movement paths from a correlated random walk process model; (b) filtering those tracks to select the top 10% based on their similarity to the original SSM-predicted track (red); and (c) re-routing simulated locations on land (orange) back to ocean (blue). The orange box in (b) indicates region magnified in (c). SSM-predicted track (red) overlaid in all panels for context.</w:t>
      </w:r>
    </w:p>
    <w:p w14:paraId="47D4A06E" w14:textId="6C9E8213" w:rsidR="003F73CF" w:rsidRDefault="0012779B">
      <w:pPr>
        <w:pStyle w:val="Heading1"/>
      </w:pPr>
      <w:bookmarkStart w:id="430" w:name="conclusions"/>
      <w:bookmarkEnd w:id="320"/>
      <w:bookmarkEnd w:id="406"/>
      <w:r>
        <w:t>4 | Conclusions</w:t>
      </w:r>
      <w:ins w:id="431" w:author="Ian Jonsen" w:date="2022-07-11T14:40:00Z">
        <w:r w:rsidR="00627497">
          <w:t xml:space="preserve"> (159)</w:t>
        </w:r>
      </w:ins>
    </w:p>
    <w:p w14:paraId="04C8C8AF" w14:textId="165909D3" w:rsidR="00F226B6" w:rsidRDefault="0012779B">
      <w:pPr>
        <w:pStyle w:val="FirstParagraph"/>
        <w:rPr>
          <w:ins w:id="432" w:author="James Grecian" w:date="2022-06-30T13:43:00Z"/>
        </w:rPr>
      </w:pPr>
      <w:r>
        <w:t xml:space="preserve">The </w:t>
      </w:r>
      <w:proofErr w:type="spellStart"/>
      <w:r>
        <w:rPr>
          <w:rStyle w:val="VerbatimChar"/>
        </w:rPr>
        <w:t>foieGras</w:t>
      </w:r>
      <w:proofErr w:type="spellEnd"/>
      <w:r>
        <w:t xml:space="preserve"> package </w:t>
      </w:r>
      <w:del w:id="433" w:author="Gemma Carroll" w:date="2022-06-27T20:17:00Z">
        <w:r w:rsidDel="005714A0">
          <w:delText xml:space="preserve">was developed to </w:delText>
        </w:r>
      </w:del>
      <w:del w:id="434" w:author="Robert Harcourt" w:date="2022-07-01T12:59:00Z">
        <w:r w:rsidDel="00004689">
          <w:delText>ease</w:delText>
        </w:r>
      </w:del>
      <w:ins w:id="435" w:author="Gemma Carroll" w:date="2022-06-27T20:17:00Z">
        <w:del w:id="436" w:author="Robert Harcourt" w:date="2022-07-01T12:59:00Z">
          <w:r w:rsidR="005714A0" w:rsidDel="00004689">
            <w:delText>s</w:delText>
          </w:r>
        </w:del>
      </w:ins>
      <w:del w:id="437" w:author="Robert Harcourt" w:date="2022-07-01T12:59:00Z">
        <w:r w:rsidDel="00004689">
          <w:delText xml:space="preserve"> </w:delText>
        </w:r>
      </w:del>
      <w:ins w:id="438" w:author="Patterson, Toby (O&amp;A, Hobart)" w:date="2022-06-24T20:48:00Z">
        <w:del w:id="439" w:author="Robert Harcourt" w:date="2022-07-01T12:59:00Z">
          <w:r w:rsidR="003B7FCA" w:rsidDel="00004689">
            <w:delText>the process of</w:delText>
          </w:r>
        </w:del>
      </w:ins>
      <w:ins w:id="440" w:author="Robert Harcourt" w:date="2022-07-01T12:59:00Z">
        <w:r w:rsidR="00004689">
          <w:t>facilitates</w:t>
        </w:r>
      </w:ins>
      <w:ins w:id="441" w:author="Patterson, Toby (O&amp;A, Hobart)" w:date="2022-06-24T20:48:00Z">
        <w:r w:rsidR="003B7FCA">
          <w:t xml:space="preserve"> </w:t>
        </w:r>
      </w:ins>
      <w:r>
        <w:t>fitting state-space models for quality control of animal location data and for infer</w:t>
      </w:r>
      <w:del w:id="442" w:author="Gemma Carroll" w:date="2022-06-27T20:17:00Z">
        <w:r w:rsidDel="005714A0">
          <w:delText xml:space="preserve">ence of </w:delText>
        </w:r>
      </w:del>
      <w:ins w:id="443" w:author="Gemma Carroll" w:date="2022-06-27T20:17:00Z">
        <w:r w:rsidR="005714A0">
          <w:t xml:space="preserve">ring </w:t>
        </w:r>
      </w:ins>
      <w:proofErr w:type="spellStart"/>
      <w:r>
        <w:t>behavioural</w:t>
      </w:r>
      <w:proofErr w:type="spellEnd"/>
      <w:r>
        <w:t xml:space="preserve"> change along animal tracks. We achieve these </w:t>
      </w:r>
      <w:ins w:id="444" w:author="Gemma Carroll" w:date="2022-06-27T20:08:00Z">
        <w:r w:rsidR="00BC1253">
          <w:t xml:space="preserve">goals </w:t>
        </w:r>
      </w:ins>
      <w:del w:id="445" w:author="Gemma Carroll" w:date="2022-06-27T20:17:00Z">
        <w:r w:rsidDel="005714A0">
          <w:delText>primarily through</w:delText>
        </w:r>
      </w:del>
      <w:ins w:id="446" w:author="Gemma Carroll" w:date="2022-06-27T20:17:00Z">
        <w:r w:rsidR="005714A0">
          <w:t>via</w:t>
        </w:r>
      </w:ins>
      <w:r>
        <w:t xml:space="preserve"> a simple yet extensible workflow</w:t>
      </w:r>
      <w:ins w:id="447" w:author="Gemma Carroll" w:date="2022-06-27T20:14:00Z">
        <w:r w:rsidR="005714A0">
          <w:t xml:space="preserve">, </w:t>
        </w:r>
      </w:ins>
      <w:del w:id="448" w:author="Gemma Carroll" w:date="2022-06-27T20:14:00Z">
        <w:r w:rsidDel="005714A0">
          <w:delText xml:space="preserve">, </w:delText>
        </w:r>
      </w:del>
      <w:r>
        <w:t xml:space="preserve">model parsimony, and computational speed. </w:t>
      </w:r>
      <w:del w:id="449" w:author="Gemma Carroll" w:date="2022-06-27T20:18:00Z">
        <w:r w:rsidDel="005714A0">
          <w:delText>Combined, t</w:delText>
        </w:r>
      </w:del>
      <w:ins w:id="450" w:author="Gemma Carroll" w:date="2022-06-27T20:18:00Z">
        <w:r w:rsidR="005714A0">
          <w:t>T</w:t>
        </w:r>
      </w:ins>
      <w:r>
        <w:t xml:space="preserve">hese traits accommodate both novice </w:t>
      </w:r>
      <w:del w:id="451" w:author="Gemma Carroll" w:date="2022-06-27T20:18:00Z">
        <w:r w:rsidDel="005730CA">
          <w:delText xml:space="preserve">or occasional </w:delText>
        </w:r>
      </w:del>
      <w:r>
        <w:t>and advanced users, and facilitate use in automated, operational quality-assurance/quality-control processes for animal-borne ocean observations (Jonsen et al., 2020; McMahon et al., 2021).</w:t>
      </w:r>
    </w:p>
    <w:p w14:paraId="171ED5BD" w14:textId="4BD6A6C6" w:rsidR="005714A0" w:rsidRDefault="00BC1253">
      <w:pPr>
        <w:pStyle w:val="FirstParagraph"/>
        <w:rPr>
          <w:ins w:id="452" w:author="Gemma Carroll" w:date="2022-06-27T20:15:00Z"/>
        </w:rPr>
      </w:pPr>
      <w:ins w:id="453" w:author="Gemma Carroll" w:date="2022-06-27T20:11:00Z">
        <w:del w:id="454" w:author="James Grecian" w:date="2022-06-30T13:43:00Z">
          <w:r w:rsidRPr="00BC1253" w:rsidDel="00F226B6">
            <w:delText xml:space="preserve"> </w:delText>
          </w:r>
        </w:del>
      </w:ins>
      <w:ins w:id="455" w:author="Gemma Carroll" w:date="2022-06-27T20:14:00Z">
        <w:r w:rsidR="005714A0">
          <w:t>Future e</w:t>
        </w:r>
      </w:ins>
      <w:ins w:id="456" w:author="Gemma Carroll" w:date="2022-06-27T20:11:00Z">
        <w:r>
          <w:t xml:space="preserve">xtensions of the functionality of </w:t>
        </w:r>
        <w:proofErr w:type="spellStart"/>
        <w:r>
          <w:t>foieGras</w:t>
        </w:r>
        <w:proofErr w:type="spellEnd"/>
        <w:r>
          <w:t xml:space="preserve"> include use of a hidden Markov model to infer relationships between behaviour and environmental or individual covariates (McClintock &amp; </w:t>
        </w:r>
        <w:proofErr w:type="spellStart"/>
        <w:r>
          <w:t>Michelot</w:t>
        </w:r>
        <w:proofErr w:type="spellEnd"/>
        <w:r>
          <w:t xml:space="preserve">, 2018; e.g., </w:t>
        </w:r>
        <w:proofErr w:type="spellStart"/>
        <w:r>
          <w:t>Michelot</w:t>
        </w:r>
        <w:proofErr w:type="spellEnd"/>
        <w:r>
          <w:t xml:space="preserve"> et al., 2016)</w:t>
        </w:r>
      </w:ins>
      <w:ins w:id="457" w:author="Gemma Carroll" w:date="2022-06-27T20:12:00Z">
        <w:r>
          <w:t xml:space="preserve"> and the inference of </w:t>
        </w:r>
      </w:ins>
      <w:ins w:id="458" w:author="Gemma Carroll" w:date="2022-06-27T20:11:00Z">
        <w:r>
          <w:t xml:space="preserve">move persistence - covariate relationships among multiple individuals in a mixed-effect model framework using the </w:t>
        </w:r>
        <w:proofErr w:type="spellStart"/>
        <w:r>
          <w:rPr>
            <w:rStyle w:val="VerbatimChar"/>
          </w:rPr>
          <w:t>mpmm</w:t>
        </w:r>
        <w:proofErr w:type="spellEnd"/>
        <w:r>
          <w:t xml:space="preserve"> package [</w:t>
        </w:r>
        <w:proofErr w:type="spellStart"/>
        <w:r>
          <w:t>Jonsen</w:t>
        </w:r>
        <w:proofErr w:type="spellEnd"/>
        <w:r>
          <w:t xml:space="preserve"> et al. (2019); </w:t>
        </w:r>
        <w:r>
          <w:fldChar w:fldCharType="begin"/>
        </w:r>
        <w:r>
          <w:instrText>HYPERLINK "https://github.com/ianjonsen/mpmm" \h</w:instrText>
        </w:r>
      </w:ins>
      <w:ins w:id="459" w:author="Gemma Carroll" w:date="2022-06-27T20:11:00Z">
        <w:r>
          <w:fldChar w:fldCharType="separate"/>
        </w:r>
        <w:r>
          <w:rPr>
            <w:rStyle w:val="Hyperlink"/>
          </w:rPr>
          <w:t>https://github.com/ianjonsen/mpmm</w:t>
        </w:r>
        <w:r>
          <w:rPr>
            <w:rStyle w:val="Hyperlink"/>
          </w:rPr>
          <w:fldChar w:fldCharType="end"/>
        </w:r>
        <w:r>
          <w:t>]</w:t>
        </w:r>
      </w:ins>
      <w:ins w:id="460" w:author="Gemma Carroll" w:date="2022-06-27T20:12:00Z">
        <w:r>
          <w:t xml:space="preserve">. </w:t>
        </w:r>
      </w:ins>
    </w:p>
    <w:p w14:paraId="431B80E4" w14:textId="36EF5864" w:rsidR="003F73CF" w:rsidRDefault="00BC1253">
      <w:pPr>
        <w:pStyle w:val="FirstParagraph"/>
      </w:pPr>
      <w:moveToRangeStart w:id="461" w:author="Gemma Carroll" w:date="2022-06-27T20:11:00Z" w:name="move107253083"/>
      <w:moveTo w:id="462" w:author="Gemma Carroll" w:date="2022-06-27T20:11:00Z">
        <w:r>
          <w:t xml:space="preserve">Feedback from users is invaluable and highly encouraged. Users may submit bug reports and enhancement suggestions via the </w:t>
        </w:r>
        <w:proofErr w:type="spellStart"/>
        <w:r>
          <w:t>foieGras</w:t>
        </w:r>
        <w:proofErr w:type="spellEnd"/>
        <w:r>
          <w:t xml:space="preserve"> GitHub issues page </w:t>
        </w:r>
        <w:r>
          <w:lastRenderedPageBreak/>
          <w:t>(</w:t>
        </w:r>
        <w:r>
          <w:fldChar w:fldCharType="begin"/>
        </w:r>
        <w:r>
          <w:instrText>HYPERLINK "https://github.com/ianjonsen/foieGras/issues/new/choose" \h</w:instrText>
        </w:r>
      </w:moveTo>
      <w:moveTo w:id="463" w:author="Gemma Carroll" w:date="2022-06-27T20:11:00Z">
        <w:r>
          <w:fldChar w:fldCharType="separate"/>
        </w:r>
        <w:r>
          <w:rPr>
            <w:rStyle w:val="Hyperlink"/>
          </w:rPr>
          <w:t>https://github.com/ianjonsen/foieGras/issues/new/choose</w:t>
        </w:r>
        <w:r>
          <w:rPr>
            <w:rStyle w:val="Hyperlink"/>
          </w:rPr>
          <w:fldChar w:fldCharType="end"/>
        </w:r>
        <w:r>
          <w:t>). More general feedback is always welcome by contacting the lead author directly.</w:t>
        </w:r>
      </w:moveTo>
      <w:moveToRangeEnd w:id="461"/>
    </w:p>
    <w:p w14:paraId="112C7802" w14:textId="69F13A90" w:rsidR="003F73CF" w:rsidDel="005714A0" w:rsidRDefault="0012779B">
      <w:pPr>
        <w:pStyle w:val="BodyText"/>
        <w:rPr>
          <w:del w:id="464" w:author="Gemma Carroll" w:date="2022-06-27T20:15:00Z"/>
        </w:rPr>
      </w:pPr>
      <w:del w:id="465" w:author="Gemma Carroll" w:date="2022-06-27T20:15:00Z">
        <w:r w:rsidDel="005714A0">
          <w:delText xml:space="preserve">The </w:delText>
        </w:r>
        <w:r w:rsidDel="005714A0">
          <w:rPr>
            <w:rStyle w:val="VerbatimChar"/>
          </w:rPr>
          <w:delText>foieGras</w:delText>
        </w:r>
        <w:r w:rsidDel="005714A0">
          <w:delText xml:space="preserve"> package is an intermediate analysis toolbox where location quality control typically occurs after some initial data processing but prior to any comprehensive, final analysis. In this vein, the move persistence model tools provide a simple, rapid approach for objectively identifying changes in movement behaviour along animal tracks without any required </w:delText>
        </w:r>
        <w:r w:rsidDel="005714A0">
          <w:rPr>
            <w:i/>
            <w:iCs/>
          </w:rPr>
          <w:delText>a priori</w:delText>
        </w:r>
        <w:r w:rsidDel="005714A0">
          <w:delText xml:space="preserve"> knowledge or decisions about the kind or number of behavioural states hidden within the data. Subsequent analysis could entail use of a hidden Markov model to infer relationships between behaviour and environmental or individual covariates (McClintock &amp; Michelot, 2018; e.g., Michelot et al., 2016). Alternatively, move persistence - covariate relationships among multiple individuals can be inferred rapidly in a mixed-effect model framework using the </w:delText>
        </w:r>
        <w:r w:rsidDel="005714A0">
          <w:rPr>
            <w:rStyle w:val="VerbatimChar"/>
          </w:rPr>
          <w:delText>mpmm</w:delText>
        </w:r>
        <w:r w:rsidDel="005714A0">
          <w:delText xml:space="preserve"> package [Jonsen et al. (2019); </w:delText>
        </w:r>
        <w:r w:rsidDel="005714A0">
          <w:fldChar w:fldCharType="begin"/>
        </w:r>
        <w:r w:rsidDel="005714A0">
          <w:delInstrText>HYPERLINK "https://github.com/ianjonsen/mpmm" \h</w:delInstrText>
        </w:r>
        <w:r w:rsidDel="005714A0">
          <w:fldChar w:fldCharType="separate"/>
        </w:r>
      </w:del>
      <w:r w:rsidR="00000000">
        <w:rPr>
          <w:b/>
          <w:bCs/>
        </w:rPr>
        <w:t>Error! Hyperlink reference not valid.</w:t>
      </w:r>
      <w:del w:id="466" w:author="Gemma Carroll" w:date="2022-06-27T20:15:00Z">
        <w:r w:rsidDel="005714A0">
          <w:rPr>
            <w:rStyle w:val="Hyperlink"/>
          </w:rPr>
          <w:fldChar w:fldCharType="end"/>
        </w:r>
        <w:r w:rsidDel="005714A0">
          <w:delText>].</w:delText>
        </w:r>
      </w:del>
    </w:p>
    <w:p w14:paraId="72049BA5" w14:textId="7EDD99B2" w:rsidR="003F73CF" w:rsidDel="00BC1253" w:rsidRDefault="0012779B">
      <w:pPr>
        <w:pStyle w:val="BodyText"/>
        <w:rPr>
          <w:del w:id="467" w:author="Gemma Carroll" w:date="2022-06-27T20:13:00Z"/>
        </w:rPr>
      </w:pPr>
      <w:del w:id="468" w:author="Gemma Carroll" w:date="2022-06-27T20:13:00Z">
        <w:r w:rsidDel="00BC1253">
          <w:delText xml:space="preserve">The package will undergo further development, expanding the range of available SSM’s via new movement process models and/or enhanced measurement models for other electronic tracking data types. Additionally, we will seek to enhance integration with other R packages for processing and analysis of animal movement data, where this makes sense. </w:delText>
        </w:r>
      </w:del>
      <w:moveFromRangeStart w:id="469" w:author="Gemma Carroll" w:date="2022-06-27T20:11:00Z" w:name="move107253083"/>
      <w:moveFrom w:id="470" w:author="Gemma Carroll" w:date="2022-06-27T20:11:00Z">
        <w:del w:id="471" w:author="Gemma Carroll" w:date="2022-06-27T20:13:00Z">
          <w:r w:rsidDel="00BC1253">
            <w:delText>Feedback from users is invaluable and highly encouraged. Users may submit bug reports and enhancement suggestions via the foieGras GitHub issues page (</w:delText>
          </w:r>
          <w:r w:rsidDel="00BC1253">
            <w:fldChar w:fldCharType="begin"/>
          </w:r>
          <w:r w:rsidDel="00BC1253">
            <w:delInstrText>HYPERLINK "https://github.com/ianjonsen/foieGras/issues/new/choose" \h</w:delInstrText>
          </w:r>
          <w:r w:rsidDel="00BC1253">
            <w:fldChar w:fldCharType="separate"/>
          </w:r>
        </w:del>
      </w:moveFrom>
      <w:r w:rsidR="00000000">
        <w:rPr>
          <w:b/>
          <w:bCs/>
        </w:rPr>
        <w:t>Error! Hyperlink reference not valid.</w:t>
      </w:r>
      <w:moveFrom w:id="472" w:author="Gemma Carroll" w:date="2022-06-27T20:11:00Z">
        <w:del w:id="473" w:author="Gemma Carroll" w:date="2022-06-27T20:13:00Z">
          <w:r w:rsidDel="00BC1253">
            <w:rPr>
              <w:rStyle w:val="Hyperlink"/>
            </w:rPr>
            <w:fldChar w:fldCharType="end"/>
          </w:r>
          <w:r w:rsidDel="00BC1253">
            <w:delText>). More general feedback is always welcome by contacting the lead author directly.</w:delText>
          </w:r>
        </w:del>
      </w:moveFrom>
      <w:moveFromRangeEnd w:id="469"/>
    </w:p>
    <w:p w14:paraId="35D40E9D" w14:textId="77777777" w:rsidR="003F73CF" w:rsidRDefault="0012779B">
      <w:pPr>
        <w:pStyle w:val="Heading1"/>
      </w:pPr>
      <w:bookmarkStart w:id="474" w:name="acknowledgements"/>
      <w:bookmarkEnd w:id="430"/>
      <w:r>
        <w:t>Acknowledgements</w:t>
      </w:r>
    </w:p>
    <w:p w14:paraId="234178AD" w14:textId="7F432820" w:rsidR="003F73CF" w:rsidRPr="001E5B63" w:rsidRDefault="0012779B" w:rsidP="001E5B63">
      <w:pPr>
        <w:pStyle w:val="NormalWeb"/>
        <w:rPr>
          <w:rFonts w:asciiTheme="minorHAnsi" w:hAnsiTheme="minorHAnsi"/>
        </w:rPr>
      </w:pPr>
      <w:r w:rsidRPr="001E5B63">
        <w:rPr>
          <w:rFonts w:asciiTheme="minorHAnsi" w:hAnsiTheme="minorHAnsi"/>
        </w:rPr>
        <w:t>We thank Marie Auger-</w:t>
      </w:r>
      <w:proofErr w:type="spellStart"/>
      <w:r w:rsidRPr="001E5B63">
        <w:rPr>
          <w:rFonts w:asciiTheme="minorHAnsi" w:hAnsiTheme="minorHAnsi"/>
        </w:rPr>
        <w:t>Méthé</w:t>
      </w:r>
      <w:proofErr w:type="spellEnd"/>
      <w:r w:rsidRPr="001E5B63">
        <w:rPr>
          <w:rFonts w:asciiTheme="minorHAnsi" w:hAnsiTheme="minorHAnsi"/>
        </w:rPr>
        <w:t xml:space="preserve"> for contributing original code to the movement persistence models. IDJ acknowledges support from a Macquarie University co-Funded Fellowship and from partners: the US Office of Naval Research, Marine Mammal Program (grant N00014-18-1-2405); the Integrated Marine Observing System (IMOS); </w:t>
      </w:r>
      <w:proofErr w:type="spellStart"/>
      <w:r w:rsidRPr="001E5B63">
        <w:rPr>
          <w:rFonts w:asciiTheme="minorHAnsi" w:hAnsiTheme="minorHAnsi"/>
        </w:rPr>
        <w:t>Taronga</w:t>
      </w:r>
      <w:proofErr w:type="spellEnd"/>
      <w:r w:rsidRPr="001E5B63">
        <w:rPr>
          <w:rFonts w:asciiTheme="minorHAnsi" w:hAnsiTheme="minorHAnsi"/>
        </w:rPr>
        <w:t xml:space="preserve"> Conservation Society; the Ocean Tracking Network; Birds Canada; and </w:t>
      </w:r>
      <w:proofErr w:type="spellStart"/>
      <w:r w:rsidRPr="001E5B63">
        <w:rPr>
          <w:rFonts w:asciiTheme="minorHAnsi" w:hAnsiTheme="minorHAnsi"/>
        </w:rPr>
        <w:t>Innovasea</w:t>
      </w:r>
      <w:proofErr w:type="spellEnd"/>
      <w:r w:rsidRPr="001E5B63">
        <w:rPr>
          <w:rFonts w:asciiTheme="minorHAnsi" w:hAnsiTheme="minorHAnsi"/>
        </w:rPr>
        <w:t xml:space="preserve">/VEMCO. TAP was supported by CSIRO Oceans &amp; Atmosphere internal research funding scheme. </w:t>
      </w:r>
      <w:del w:id="475" w:author="Robert Harcourt" w:date="2022-07-01T13:02:00Z">
        <w:r w:rsidRPr="001E5B63" w:rsidDel="00541101">
          <w:rPr>
            <w:rFonts w:asciiTheme="minorHAnsi" w:hAnsiTheme="minorHAnsi"/>
          </w:rPr>
          <w:delText>The Integrated Marine Observing System (</w:delText>
        </w:r>
      </w:del>
      <w:r w:rsidRPr="001E5B63">
        <w:rPr>
          <w:rFonts w:asciiTheme="minorHAnsi" w:hAnsiTheme="minorHAnsi"/>
        </w:rPr>
        <w:t>IMOS</w:t>
      </w:r>
      <w:del w:id="476" w:author="Robert Harcourt" w:date="2022-07-01T13:03:00Z">
        <w:r w:rsidRPr="001E5B63" w:rsidDel="00541101">
          <w:rPr>
            <w:rFonts w:asciiTheme="minorHAnsi" w:hAnsiTheme="minorHAnsi"/>
          </w:rPr>
          <w:delText>)</w:delText>
        </w:r>
      </w:del>
      <w:r w:rsidRPr="001E5B63">
        <w:rPr>
          <w:rFonts w:asciiTheme="minorHAnsi" w:hAnsiTheme="minorHAnsi"/>
        </w:rPr>
        <w:t xml:space="preserve"> supported seal fieldwork. IMOS is a national collaborative research infrastructure, supported by the Australian Government and operated by a consortium of institutions as an unincorporated joint venture, with the University of Tasmania as Lead Agent. Field work at </w:t>
      </w:r>
      <w:proofErr w:type="spellStart"/>
      <w:r w:rsidRPr="001E5B63">
        <w:rPr>
          <w:rFonts w:asciiTheme="minorHAnsi" w:hAnsiTheme="minorHAnsi"/>
        </w:rPr>
        <w:t>Illes</w:t>
      </w:r>
      <w:proofErr w:type="spellEnd"/>
      <w:r w:rsidRPr="001E5B63">
        <w:rPr>
          <w:rFonts w:asciiTheme="minorHAnsi" w:hAnsiTheme="minorHAnsi"/>
        </w:rPr>
        <w:t xml:space="preserve"> Kerguelen was conducted as part of the IPEV programme N</w:t>
      </w:r>
      <w:r w:rsidRPr="001E5B63">
        <w:rPr>
          <w:rFonts w:asciiTheme="minorHAnsi" w:hAnsiTheme="minorHAnsi"/>
          <w:vertAlign w:val="superscript"/>
        </w:rPr>
        <w:t>o</w:t>
      </w:r>
      <w:r w:rsidRPr="001E5B63">
        <w:rPr>
          <w:rFonts w:asciiTheme="minorHAnsi" w:hAnsiTheme="minorHAnsi"/>
        </w:rPr>
        <w:t xml:space="preserve"> 109 (PI H. WEIMERSKIRCH) and of the SNO-MEMO programme (PI C. GUINET) in collaboration with IMOS. CTD tags </w:t>
      </w:r>
      <w:del w:id="477" w:author="Robert Harcourt" w:date="2022-07-01T13:02:00Z">
        <w:r w:rsidRPr="001E5B63" w:rsidDel="00541101">
          <w:rPr>
            <w:rFonts w:asciiTheme="minorHAnsi" w:hAnsiTheme="minorHAnsi"/>
          </w:rPr>
          <w:delText xml:space="preserve">were partly </w:delText>
        </w:r>
      </w:del>
      <w:r w:rsidRPr="001E5B63">
        <w:rPr>
          <w:rFonts w:asciiTheme="minorHAnsi" w:hAnsiTheme="minorHAnsi"/>
        </w:rPr>
        <w:t xml:space="preserve">funded by CNES-TOSCA and IMOS. Little penguin fieldwork </w:t>
      </w:r>
      <w:del w:id="478" w:author="Robert Harcourt" w:date="2022-07-01T13:02:00Z">
        <w:r w:rsidRPr="001E5B63" w:rsidDel="00541101">
          <w:rPr>
            <w:rFonts w:asciiTheme="minorHAnsi" w:hAnsiTheme="minorHAnsi"/>
          </w:rPr>
          <w:delText xml:space="preserve">was </w:delText>
        </w:r>
      </w:del>
      <w:r w:rsidRPr="001E5B63">
        <w:rPr>
          <w:rFonts w:asciiTheme="minorHAnsi" w:hAnsiTheme="minorHAnsi"/>
        </w:rPr>
        <w:t xml:space="preserve">supported by an Australian Research Council Linkage grant to IDJ, GC and RGH (LP160100162). </w:t>
      </w:r>
      <w:ins w:id="479" w:author="James Grecian" w:date="2022-06-30T13:47:00Z">
        <w:r w:rsidR="00F57655" w:rsidRPr="001E5B63">
          <w:rPr>
            <w:rFonts w:asciiTheme="minorHAnsi" w:hAnsiTheme="minorHAnsi"/>
          </w:rPr>
          <w:t xml:space="preserve">Harp seal </w:t>
        </w:r>
      </w:ins>
      <w:ins w:id="480" w:author="James Grecian" w:date="2022-06-30T14:00:00Z">
        <w:r w:rsidR="001E5B63" w:rsidRPr="001E5B63">
          <w:rPr>
            <w:rFonts w:asciiTheme="minorHAnsi" w:hAnsiTheme="minorHAnsi"/>
            <w:color w:val="211E1E"/>
          </w:rPr>
          <w:t>f</w:t>
        </w:r>
        <w:r w:rsidR="00F57655" w:rsidRPr="001E5B63">
          <w:rPr>
            <w:rFonts w:asciiTheme="minorHAnsi" w:hAnsiTheme="minorHAnsi"/>
            <w:color w:val="211E1E"/>
          </w:rPr>
          <w:t>ieldwork funded by Fisheries and Oceans Canada and a bursary from Department for Business, Energy and Industrial Strategy (BEIS) administered by the NERC Arctic Office</w:t>
        </w:r>
        <w:r w:rsidR="001E5B63" w:rsidRPr="001E5B63">
          <w:rPr>
            <w:rFonts w:asciiTheme="minorHAnsi" w:hAnsiTheme="minorHAnsi"/>
            <w:color w:val="211E1E"/>
          </w:rPr>
          <w:t>.</w:t>
        </w:r>
        <w:r w:rsidR="00F57655" w:rsidRPr="001E5B63">
          <w:rPr>
            <w:rFonts w:asciiTheme="minorHAnsi" w:hAnsiTheme="minorHAnsi"/>
            <w:color w:val="211E1E"/>
          </w:rPr>
          <w:t xml:space="preserve"> </w:t>
        </w:r>
      </w:ins>
      <w:r w:rsidRPr="001E5B63">
        <w:rPr>
          <w:rFonts w:asciiTheme="minorHAnsi" w:hAnsiTheme="minorHAnsi"/>
        </w:rPr>
        <w:t xml:space="preserve">All animal tagging procedures approved and executed under the Animal Ethics Committee guidelines of </w:t>
      </w:r>
      <w:del w:id="481" w:author="Robert Harcourt" w:date="2022-07-01T13:00:00Z">
        <w:r w:rsidRPr="001E5B63" w:rsidDel="00004689">
          <w:rPr>
            <w:rFonts w:asciiTheme="minorHAnsi" w:hAnsiTheme="minorHAnsi"/>
          </w:rPr>
          <w:delText xml:space="preserve">the University of Tasmania (elephant seals), </w:delText>
        </w:r>
      </w:del>
      <w:r w:rsidRPr="001E5B63">
        <w:rPr>
          <w:rFonts w:asciiTheme="minorHAnsi" w:hAnsiTheme="minorHAnsi"/>
        </w:rPr>
        <w:t>Macquarie University (</w:t>
      </w:r>
      <w:ins w:id="482" w:author="Robert Harcourt" w:date="2022-07-01T13:00:00Z">
        <w:r w:rsidR="00004689" w:rsidRPr="001E5B63">
          <w:rPr>
            <w:rFonts w:asciiTheme="minorHAnsi" w:hAnsiTheme="minorHAnsi"/>
          </w:rPr>
          <w:t xml:space="preserve">elephant seals </w:t>
        </w:r>
        <w:r w:rsidR="00004689">
          <w:rPr>
            <w:rFonts w:asciiTheme="minorHAnsi" w:hAnsiTheme="minorHAnsi"/>
          </w:rPr>
          <w:t xml:space="preserve">&amp; </w:t>
        </w:r>
      </w:ins>
      <w:r w:rsidRPr="001E5B63">
        <w:rPr>
          <w:rFonts w:asciiTheme="minorHAnsi" w:hAnsiTheme="minorHAnsi"/>
        </w:rPr>
        <w:t xml:space="preserve">little penguins), </w:t>
      </w:r>
      <w:del w:id="483" w:author="James Grecian" w:date="2022-06-30T14:01:00Z">
        <w:r w:rsidRPr="001E5B63" w:rsidDel="001E5B63">
          <w:rPr>
            <w:rFonts w:asciiTheme="minorHAnsi" w:hAnsiTheme="minorHAnsi"/>
          </w:rPr>
          <w:delText>and</w:delText>
        </w:r>
      </w:del>
      <w:ins w:id="484" w:author="James Grecian" w:date="2022-06-30T14:01:00Z">
        <w:r w:rsidR="001E5B63" w:rsidRPr="001E5B63">
          <w:rPr>
            <w:rFonts w:asciiTheme="minorHAnsi" w:hAnsiTheme="minorHAnsi"/>
            <w:color w:val="211E1E"/>
          </w:rPr>
          <w:t>Canadian Council on Animal Care</w:t>
        </w:r>
        <w:r w:rsidR="001E5B63" w:rsidRPr="001E5B63">
          <w:rPr>
            <w:rFonts w:asciiTheme="minorHAnsi" w:hAnsiTheme="minorHAnsi"/>
          </w:rPr>
          <w:t xml:space="preserve"> and </w:t>
        </w:r>
      </w:ins>
      <w:ins w:id="485" w:author="James Grecian" w:date="2022-06-30T13:45:00Z">
        <w:r w:rsidR="008C7405" w:rsidRPr="001E5B63">
          <w:rPr>
            <w:rFonts w:asciiTheme="minorHAnsi" w:hAnsiTheme="minorHAnsi"/>
          </w:rPr>
          <w:t>University of St Andrews (harp seals)</w:t>
        </w:r>
      </w:ins>
      <w:del w:id="486" w:author="James Grecian" w:date="2022-06-30T13:45:00Z">
        <w:r w:rsidRPr="001E5B63" w:rsidDel="008C7405">
          <w:rPr>
            <w:rFonts w:asciiTheme="minorHAnsi" w:hAnsiTheme="minorHAnsi"/>
          </w:rPr>
          <w:delText xml:space="preserve"> </w:delText>
        </w:r>
        <w:r w:rsidRPr="001E5B63" w:rsidDel="008C7405">
          <w:rPr>
            <w:rFonts w:asciiTheme="minorHAnsi" w:hAnsiTheme="minorHAnsi"/>
            <w:b/>
            <w:bCs/>
          </w:rPr>
          <w:delText>… University (harp seals) - JAMES, need input here</w:delText>
        </w:r>
      </w:del>
      <w:r w:rsidRPr="001E5B63">
        <w:rPr>
          <w:rFonts w:asciiTheme="minorHAnsi" w:hAnsiTheme="minorHAnsi"/>
        </w:rPr>
        <w:t>.</w:t>
      </w:r>
    </w:p>
    <w:p w14:paraId="21BF3DF2" w14:textId="77777777" w:rsidR="003F73CF" w:rsidRDefault="0012779B">
      <w:pPr>
        <w:pStyle w:val="Heading1"/>
      </w:pPr>
      <w:bookmarkStart w:id="487" w:name="authors-contributions"/>
      <w:bookmarkEnd w:id="474"/>
      <w:r>
        <w:t>Author’s Contributions</w:t>
      </w:r>
    </w:p>
    <w:p w14:paraId="40B83020" w14:textId="16664E67" w:rsidR="003F73CF" w:rsidRDefault="0012779B">
      <w:pPr>
        <w:pStyle w:val="FirstParagraph"/>
      </w:pPr>
      <w:r>
        <w:t xml:space="preserve">IDJ developed the R package; WJG contributed harp seal data and to the R package; LP, GC, and RGH contributed little penguin data; CRM and RGH contributed </w:t>
      </w:r>
      <w:ins w:id="488" w:author="Robert Harcourt" w:date="2022-07-01T13:01:00Z">
        <w:r w:rsidR="00004689">
          <w:t>s</w:t>
        </w:r>
      </w:ins>
      <w:del w:id="489" w:author="Robert Harcourt" w:date="2022-07-01T13:01:00Z">
        <w:r w:rsidDel="00004689">
          <w:delText>S</w:delText>
        </w:r>
      </w:del>
      <w:r>
        <w:t>outhern elephant seal data; IDJ and TAP developed the state-space models; IDJ wrote an initial draft of the manuscript with contributions from WJG; all authors edited the manuscript.</w:t>
      </w:r>
    </w:p>
    <w:p w14:paraId="751B12D7" w14:textId="77777777" w:rsidR="003F73CF" w:rsidRDefault="0012779B">
      <w:pPr>
        <w:pStyle w:val="Heading1"/>
      </w:pPr>
      <w:bookmarkStart w:id="490" w:name="data-accessibility"/>
      <w:bookmarkEnd w:id="487"/>
      <w:r>
        <w:t>Data Accessibility</w:t>
      </w:r>
    </w:p>
    <w:p w14:paraId="2AAEAC6E" w14:textId="77777777" w:rsidR="003F73CF" w:rsidRDefault="0012779B">
      <w:pPr>
        <w:pStyle w:val="FirstParagraph"/>
      </w:pPr>
      <w:r>
        <w:t xml:space="preserve">All code and data used here are provided in the </w:t>
      </w:r>
      <w:proofErr w:type="spellStart"/>
      <w:r>
        <w:rPr>
          <w:rStyle w:val="VerbatimChar"/>
        </w:rPr>
        <w:t>foieGras</w:t>
      </w:r>
      <w:proofErr w:type="spellEnd"/>
      <w:r>
        <w:t xml:space="preserve"> package for R or in the Supplementary Information. The latest stable and cross-platform tested version of the package (currently, 1.0-7) is available via </w:t>
      </w:r>
      <w:proofErr w:type="spellStart"/>
      <w:r>
        <w:t>ROpenSci’s</w:t>
      </w:r>
      <w:proofErr w:type="spellEnd"/>
      <w:r>
        <w:t xml:space="preserve"> R-universe, at </w:t>
      </w:r>
      <w:hyperlink r:id="rId16" w:anchor="package:foieGras">
        <w:r>
          <w:rPr>
            <w:rStyle w:val="Hyperlink"/>
          </w:rPr>
          <w:t>https://ianjonsen.r-universe.dev/ui#package:foieGras</w:t>
        </w:r>
      </w:hyperlink>
      <w:r>
        <w:t xml:space="preserve">. The latest partially tested stable and development versions are available on the GitHub repository: </w:t>
      </w:r>
      <w:hyperlink r:id="rId17">
        <w:r>
          <w:rPr>
            <w:rStyle w:val="Hyperlink"/>
          </w:rPr>
          <w:t>https://github.com/ianjonsen/foieGras</w:t>
        </w:r>
      </w:hyperlink>
      <w:r>
        <w:t xml:space="preserve">. An older version of </w:t>
      </w:r>
      <w:proofErr w:type="spellStart"/>
      <w:r>
        <w:rPr>
          <w:rStyle w:val="VerbatimChar"/>
        </w:rPr>
        <w:t>foieGras</w:t>
      </w:r>
      <w:proofErr w:type="spellEnd"/>
      <w:r>
        <w:t xml:space="preserve"> (0.7-6) remains on CRAN </w:t>
      </w:r>
      <w:proofErr w:type="gramStart"/>
      <w:r>
        <w:t>at ,</w:t>
      </w:r>
      <w:proofErr w:type="gramEnd"/>
      <w:r>
        <w:t xml:space="preserve"> however, we recommend users upgrade to the latest R-universe version for full access to the functionality presented here.</w:t>
      </w:r>
    </w:p>
    <w:p w14:paraId="0A19C836" w14:textId="77777777" w:rsidR="003F73CF" w:rsidRDefault="0012779B">
      <w:pPr>
        <w:pStyle w:val="Heading1"/>
      </w:pPr>
      <w:bookmarkStart w:id="491" w:name="orcid"/>
      <w:bookmarkEnd w:id="490"/>
      <w:r>
        <w:lastRenderedPageBreak/>
        <w:t>ORCID</w:t>
      </w:r>
    </w:p>
    <w:p w14:paraId="1A2287B3" w14:textId="7F77CA6C" w:rsidR="003F73CF" w:rsidRPr="00BE3115" w:rsidRDefault="0012779B" w:rsidP="00BE3115">
      <w:pPr>
        <w:rPr>
          <w:rFonts w:ascii="Times New Roman" w:eastAsia="Times New Roman" w:hAnsi="Times New Roman" w:cs="Times New Roman"/>
          <w:lang w:val="en-GB" w:eastAsia="en-GB"/>
        </w:rPr>
      </w:pPr>
      <w:r>
        <w:rPr>
          <w:i/>
          <w:iCs/>
        </w:rPr>
        <w:t>Ian D Jonsen</w:t>
      </w:r>
      <w:r>
        <w:t xml:space="preserve"> </w:t>
      </w:r>
      <w:r>
        <w:br/>
      </w:r>
      <w:r w:rsidRPr="00BE3115">
        <w:rPr>
          <w:i/>
          <w:iCs/>
        </w:rPr>
        <w:t>W James Grecian</w:t>
      </w:r>
      <w:ins w:id="492" w:author="James Grecian" w:date="2022-06-30T12:36:00Z">
        <w:r w:rsidR="00BE3115">
          <w:rPr>
            <w:i/>
            <w:iCs/>
          </w:rPr>
          <w:t xml:space="preserve"> - </w:t>
        </w:r>
      </w:ins>
      <w:ins w:id="493" w:author="James Grecian" w:date="2022-06-30T12:35:00Z">
        <w:r w:rsidR="00BE3115" w:rsidRPr="00BE3115">
          <w:rPr>
            <w:rFonts w:eastAsia="Times New Roman" w:cs="Noto Sans"/>
            <w:color w:val="000000"/>
            <w:spacing w:val="8"/>
            <w:lang w:val="en-GB" w:eastAsia="en-GB"/>
          </w:rPr>
          <w:t>0000-0002-6428-719X</w:t>
        </w:r>
      </w:ins>
      <w:r>
        <w:br/>
      </w:r>
      <w:r>
        <w:rPr>
          <w:i/>
          <w:iCs/>
        </w:rPr>
        <w:t>Lachlan Phillips</w:t>
      </w:r>
      <w:r>
        <w:t xml:space="preserve"> </w:t>
      </w:r>
      <w:r>
        <w:br/>
      </w:r>
      <w:r>
        <w:rPr>
          <w:i/>
          <w:iCs/>
        </w:rPr>
        <w:t>Gemma Carroll</w:t>
      </w:r>
      <w:r>
        <w:t xml:space="preserve"> </w:t>
      </w:r>
      <w:ins w:id="494" w:author="Gemma Carroll" w:date="2022-06-27T20:15:00Z">
        <w:r w:rsidR="005714A0">
          <w:t xml:space="preserve">- </w:t>
        </w:r>
      </w:ins>
      <w:ins w:id="495" w:author="Gemma Carroll" w:date="2022-06-27T20:16:00Z">
        <w:r w:rsidR="005714A0" w:rsidRPr="005714A0">
          <w:t>0000-0001-7776-0946</w:t>
        </w:r>
      </w:ins>
      <w:r>
        <w:br/>
      </w:r>
      <w:r>
        <w:rPr>
          <w:i/>
          <w:iCs/>
        </w:rPr>
        <w:t>Clive R McMahon</w:t>
      </w:r>
      <w:r>
        <w:t xml:space="preserve"> </w:t>
      </w:r>
      <w:r>
        <w:br/>
      </w:r>
      <w:r>
        <w:rPr>
          <w:i/>
          <w:iCs/>
        </w:rPr>
        <w:t>Robert G Harcourt</w:t>
      </w:r>
      <w:r>
        <w:t xml:space="preserve"> </w:t>
      </w:r>
      <w:r>
        <w:br/>
      </w:r>
      <w:r>
        <w:rPr>
          <w:i/>
          <w:iCs/>
        </w:rPr>
        <w:t xml:space="preserve">Mark A </w:t>
      </w:r>
      <w:proofErr w:type="spellStart"/>
      <w:r>
        <w:rPr>
          <w:i/>
          <w:iCs/>
        </w:rPr>
        <w:t>Hindell</w:t>
      </w:r>
      <w:proofErr w:type="spellEnd"/>
      <w:r>
        <w:t xml:space="preserve"> </w:t>
      </w:r>
      <w:r>
        <w:br/>
      </w:r>
      <w:r>
        <w:rPr>
          <w:i/>
          <w:iCs/>
        </w:rPr>
        <w:t>Toby A Patterson</w:t>
      </w:r>
      <w:r>
        <w:t xml:space="preserve"> </w:t>
      </w:r>
    </w:p>
    <w:p w14:paraId="39BCADD4" w14:textId="77777777" w:rsidR="003F73CF" w:rsidRDefault="0012779B">
      <w:pPr>
        <w:pStyle w:val="Heading1"/>
      </w:pPr>
      <w:bookmarkStart w:id="496" w:name="references"/>
      <w:bookmarkEnd w:id="491"/>
      <w:r>
        <w:t>References</w:t>
      </w:r>
    </w:p>
    <w:p w14:paraId="166562A7" w14:textId="77777777" w:rsidR="003F73CF" w:rsidRDefault="0012779B">
      <w:pPr>
        <w:pStyle w:val="Bibliography"/>
      </w:pPr>
      <w:bookmarkStart w:id="497" w:name="ref-Aarts:2012"/>
      <w:bookmarkStart w:id="498" w:name="refs"/>
      <w:proofErr w:type="spellStart"/>
      <w:r>
        <w:t>Aarts</w:t>
      </w:r>
      <w:proofErr w:type="spellEnd"/>
      <w:r>
        <w:t xml:space="preserve">, G., </w:t>
      </w:r>
      <w:proofErr w:type="spellStart"/>
      <w:r>
        <w:t>Fieberg</w:t>
      </w:r>
      <w:proofErr w:type="spellEnd"/>
      <w:r>
        <w:t xml:space="preserve">, J., &amp; Matthiopoulos, J. (2012). Comparative interpretation of count, presence–absence and point methods for species distribution models. </w:t>
      </w:r>
      <w:r>
        <w:rPr>
          <w:i/>
          <w:iCs/>
        </w:rPr>
        <w:t>Methods in Ecology and Evolution</w:t>
      </w:r>
      <w:r>
        <w:t xml:space="preserve">, </w:t>
      </w:r>
      <w:r>
        <w:rPr>
          <w:i/>
          <w:iCs/>
        </w:rPr>
        <w:t>3</w:t>
      </w:r>
      <w:r>
        <w:t xml:space="preserve">(1), 177–187. </w:t>
      </w:r>
      <w:hyperlink r:id="rId18">
        <w:r>
          <w:rPr>
            <w:rStyle w:val="Hyperlink"/>
          </w:rPr>
          <w:t>https://doi.org/10.1111/j.2041-210x.2011.00141.x</w:t>
        </w:r>
      </w:hyperlink>
    </w:p>
    <w:p w14:paraId="4A8662D4" w14:textId="77777777" w:rsidR="003F73CF" w:rsidRDefault="0012779B">
      <w:pPr>
        <w:pStyle w:val="Bibliography"/>
      </w:pPr>
      <w:bookmarkStart w:id="499" w:name="ref-Albertsen:2015"/>
      <w:bookmarkEnd w:id="497"/>
      <w:proofErr w:type="spellStart"/>
      <w:r>
        <w:t>Albertsen</w:t>
      </w:r>
      <w:proofErr w:type="spellEnd"/>
      <w:r>
        <w:t xml:space="preserve">, C. M., </w:t>
      </w:r>
      <w:proofErr w:type="spellStart"/>
      <w:r>
        <w:t>Whoriskey</w:t>
      </w:r>
      <w:proofErr w:type="spellEnd"/>
      <w:r>
        <w:t xml:space="preserve">, K., </w:t>
      </w:r>
      <w:proofErr w:type="spellStart"/>
      <w:r>
        <w:t>Yurkowski</w:t>
      </w:r>
      <w:proofErr w:type="spellEnd"/>
      <w:r>
        <w:t xml:space="preserve">, D., Nielsen, A., &amp; Mills </w:t>
      </w:r>
      <w:proofErr w:type="spellStart"/>
      <w:r>
        <w:t>Flemming</w:t>
      </w:r>
      <w:proofErr w:type="spellEnd"/>
      <w:r>
        <w:t xml:space="preserve">, J. (2015). Fast fitting of non-Gaussian state-space models to animal movement data via Template Model Builder. </w:t>
      </w:r>
      <w:r>
        <w:rPr>
          <w:i/>
          <w:iCs/>
        </w:rPr>
        <w:t>Ecology</w:t>
      </w:r>
      <w:r>
        <w:t xml:space="preserve">, </w:t>
      </w:r>
      <w:r>
        <w:rPr>
          <w:i/>
          <w:iCs/>
        </w:rPr>
        <w:t>96</w:t>
      </w:r>
      <w:r>
        <w:t>, 2598–2604.</w:t>
      </w:r>
    </w:p>
    <w:p w14:paraId="208A47C5" w14:textId="77777777" w:rsidR="003F73CF" w:rsidRDefault="0012779B">
      <w:pPr>
        <w:pStyle w:val="Bibliography"/>
      </w:pPr>
      <w:bookmarkStart w:id="500" w:name="ref-Auger-Methe:2017"/>
      <w:bookmarkEnd w:id="499"/>
      <w:r>
        <w:t>Auger-</w:t>
      </w:r>
      <w:proofErr w:type="spellStart"/>
      <w:r>
        <w:t>Méthé</w:t>
      </w:r>
      <w:proofErr w:type="spellEnd"/>
      <w:r>
        <w:t xml:space="preserve">, M., </w:t>
      </w:r>
      <w:proofErr w:type="spellStart"/>
      <w:r>
        <w:t>Albertsen</w:t>
      </w:r>
      <w:proofErr w:type="spellEnd"/>
      <w:r>
        <w:t xml:space="preserve">, C. M., Jonsen, I. D., </w:t>
      </w:r>
      <w:proofErr w:type="spellStart"/>
      <w:r>
        <w:t>Derocher</w:t>
      </w:r>
      <w:proofErr w:type="spellEnd"/>
      <w:r>
        <w:t xml:space="preserve">, A. E., </w:t>
      </w:r>
      <w:proofErr w:type="spellStart"/>
      <w:r>
        <w:t>Lidgard</w:t>
      </w:r>
      <w:proofErr w:type="spellEnd"/>
      <w:r>
        <w:t xml:space="preserve">, D. C., Studholme, K. R., Bowen, W. D., Crossin, G. T., &amp; </w:t>
      </w:r>
      <w:proofErr w:type="spellStart"/>
      <w:r>
        <w:t>Flemming</w:t>
      </w:r>
      <w:proofErr w:type="spellEnd"/>
      <w:r>
        <w:t xml:space="preserve">, J. M. (2017). Spatiotemporal modelling of marine movement data using Template Model Builder (TMB). </w:t>
      </w:r>
      <w:r>
        <w:rPr>
          <w:i/>
          <w:iCs/>
        </w:rPr>
        <w:t>Marine Ecology Progress Series</w:t>
      </w:r>
      <w:r>
        <w:t xml:space="preserve">, </w:t>
      </w:r>
      <w:r>
        <w:rPr>
          <w:i/>
          <w:iCs/>
        </w:rPr>
        <w:t>565</w:t>
      </w:r>
      <w:r>
        <w:t>, 237–249.</w:t>
      </w:r>
    </w:p>
    <w:p w14:paraId="73F0017E" w14:textId="77777777" w:rsidR="003F73CF" w:rsidRDefault="0012779B">
      <w:pPr>
        <w:pStyle w:val="Bibliography"/>
      </w:pPr>
      <w:bookmarkStart w:id="501" w:name="ref-Baktoft:2017"/>
      <w:bookmarkEnd w:id="500"/>
      <w:proofErr w:type="spellStart"/>
      <w:r>
        <w:t>Baktoft</w:t>
      </w:r>
      <w:proofErr w:type="spellEnd"/>
      <w:r>
        <w:t xml:space="preserve">, H., </w:t>
      </w:r>
      <w:proofErr w:type="spellStart"/>
      <w:r>
        <w:t>Gjelland</w:t>
      </w:r>
      <w:proofErr w:type="spellEnd"/>
      <w:r>
        <w:t xml:space="preserve">, K. Ø., </w:t>
      </w:r>
      <w:proofErr w:type="spellStart"/>
      <w:r>
        <w:t>Økland</w:t>
      </w:r>
      <w:proofErr w:type="spellEnd"/>
      <w:r>
        <w:t xml:space="preserve">, F., &amp; </w:t>
      </w:r>
      <w:proofErr w:type="spellStart"/>
      <w:r>
        <w:t>Thygesen</w:t>
      </w:r>
      <w:proofErr w:type="spellEnd"/>
      <w:r>
        <w:t xml:space="preserve">, U. H. (2017). Positioning of aquatic animals based on time-of-arrival and random walk models using YAPS (yet another positioning solver). </w:t>
      </w:r>
      <w:r>
        <w:rPr>
          <w:i/>
          <w:iCs/>
        </w:rPr>
        <w:t>Scientific Reports</w:t>
      </w:r>
      <w:r>
        <w:t xml:space="preserve">, </w:t>
      </w:r>
      <w:r>
        <w:rPr>
          <w:i/>
          <w:iCs/>
        </w:rPr>
        <w:t>7</w:t>
      </w:r>
      <w:r>
        <w:t xml:space="preserve">, 14294. </w:t>
      </w:r>
      <w:hyperlink r:id="rId19">
        <w:r>
          <w:rPr>
            <w:rStyle w:val="Hyperlink"/>
          </w:rPr>
          <w:t>https://doi.org/10.1038/s41598-017-14278-z</w:t>
        </w:r>
      </w:hyperlink>
    </w:p>
    <w:p w14:paraId="59763010" w14:textId="77777777" w:rsidR="003F73CF" w:rsidRDefault="0012779B">
      <w:pPr>
        <w:pStyle w:val="Bibliography"/>
      </w:pPr>
      <w:bookmarkStart w:id="502" w:name="ref-Calabrese:2016"/>
      <w:bookmarkEnd w:id="501"/>
      <w:r>
        <w:t xml:space="preserve">Calabrese, J. M., Fleming, C. H., &amp; </w:t>
      </w:r>
      <w:proofErr w:type="spellStart"/>
      <w:r>
        <w:t>Gurarie</w:t>
      </w:r>
      <w:proofErr w:type="spellEnd"/>
      <w:r>
        <w:t xml:space="preserve">, E. (2016). </w:t>
      </w:r>
      <w:proofErr w:type="spellStart"/>
      <w:r>
        <w:t>Ctmm</w:t>
      </w:r>
      <w:proofErr w:type="spellEnd"/>
      <w:r>
        <w:t xml:space="preserve">: An R package for analyzing animal relocation data as a continuous-time stochastic process. </w:t>
      </w:r>
      <w:r>
        <w:rPr>
          <w:i/>
          <w:iCs/>
        </w:rPr>
        <w:t>Methods in Ecology and Evolution</w:t>
      </w:r>
      <w:r>
        <w:t xml:space="preserve">, </w:t>
      </w:r>
      <w:r>
        <w:rPr>
          <w:i/>
          <w:iCs/>
        </w:rPr>
        <w:t>7</w:t>
      </w:r>
      <w:r>
        <w:t>, 1124–1132.</w:t>
      </w:r>
    </w:p>
    <w:p w14:paraId="261EC83B" w14:textId="77777777" w:rsidR="003F73CF" w:rsidRDefault="0012779B">
      <w:pPr>
        <w:pStyle w:val="Bibliography"/>
      </w:pPr>
      <w:bookmarkStart w:id="503" w:name="ref-Carroll:2017"/>
      <w:bookmarkEnd w:id="502"/>
      <w:r>
        <w:t xml:space="preserve">Carroll, G., Cox, M., Harcourt, R., Pitcher, B., Slip, D., &amp; Jonsen, I. (2017). Hierarchical influences of prey distribution on patterns of prey capture by a marine predator. </w:t>
      </w:r>
      <w:r>
        <w:rPr>
          <w:i/>
          <w:iCs/>
        </w:rPr>
        <w:t>Functional Ecology</w:t>
      </w:r>
      <w:r>
        <w:t xml:space="preserve">, </w:t>
      </w:r>
      <w:r>
        <w:rPr>
          <w:i/>
          <w:iCs/>
        </w:rPr>
        <w:t>31</w:t>
      </w:r>
      <w:r>
        <w:t>, 1750–1760.</w:t>
      </w:r>
    </w:p>
    <w:p w14:paraId="05F440ED" w14:textId="77777777" w:rsidR="003F73CF" w:rsidRDefault="0012779B">
      <w:pPr>
        <w:pStyle w:val="Bibliography"/>
      </w:pPr>
      <w:bookmarkStart w:id="504" w:name="ref-rosm"/>
      <w:bookmarkEnd w:id="503"/>
      <w:proofErr w:type="spellStart"/>
      <w:r>
        <w:t>Dunnington</w:t>
      </w:r>
      <w:proofErr w:type="spellEnd"/>
      <w:r>
        <w:t xml:space="preserve">, D. (2019). </w:t>
      </w:r>
      <w:proofErr w:type="spellStart"/>
      <w:r>
        <w:rPr>
          <w:i/>
          <w:iCs/>
        </w:rPr>
        <w:t>Rosm</w:t>
      </w:r>
      <w:proofErr w:type="spellEnd"/>
      <w:r>
        <w:rPr>
          <w:i/>
          <w:iCs/>
        </w:rPr>
        <w:t>: Plot raster map tiles from open street map and other sources</w:t>
      </w:r>
      <w:r>
        <w:t xml:space="preserve">. </w:t>
      </w:r>
      <w:hyperlink r:id="rId20">
        <w:r>
          <w:rPr>
            <w:rStyle w:val="Hyperlink"/>
          </w:rPr>
          <w:t>https://CRAN.R-project.org/package=rosm</w:t>
        </w:r>
      </w:hyperlink>
    </w:p>
    <w:p w14:paraId="066B6E23" w14:textId="77777777" w:rsidR="003F73CF" w:rsidRDefault="0012779B">
      <w:pPr>
        <w:pStyle w:val="Bibliography"/>
      </w:pPr>
      <w:bookmarkStart w:id="505" w:name="ref-ggspatial"/>
      <w:bookmarkEnd w:id="504"/>
      <w:proofErr w:type="spellStart"/>
      <w:r>
        <w:t>Dunnington</w:t>
      </w:r>
      <w:proofErr w:type="spellEnd"/>
      <w:r>
        <w:t xml:space="preserve">, D. (2021). </w:t>
      </w:r>
      <w:proofErr w:type="spellStart"/>
      <w:r>
        <w:rPr>
          <w:i/>
          <w:iCs/>
        </w:rPr>
        <w:t>Ggspatial</w:t>
      </w:r>
      <w:proofErr w:type="spellEnd"/>
      <w:r>
        <w:rPr>
          <w:i/>
          <w:iCs/>
        </w:rPr>
        <w:t>: Spatial data framework for ggplot2</w:t>
      </w:r>
      <w:r>
        <w:t xml:space="preserve">. </w:t>
      </w:r>
      <w:hyperlink r:id="rId21">
        <w:r>
          <w:rPr>
            <w:rStyle w:val="Hyperlink"/>
          </w:rPr>
          <w:t>https://CRAN.R-project.org/package=ggspatial</w:t>
        </w:r>
      </w:hyperlink>
    </w:p>
    <w:p w14:paraId="626CE45E" w14:textId="77777777" w:rsidR="003F73CF" w:rsidRDefault="0012779B">
      <w:pPr>
        <w:pStyle w:val="Bibliography"/>
      </w:pPr>
      <w:bookmarkStart w:id="506" w:name="ref-Grecian:2022"/>
      <w:bookmarkEnd w:id="505"/>
      <w:r>
        <w:t xml:space="preserve">Grecian, W. J., Stenson, G. B., </w:t>
      </w:r>
      <w:proofErr w:type="spellStart"/>
      <w:r>
        <w:t>Biuw</w:t>
      </w:r>
      <w:proofErr w:type="spellEnd"/>
      <w:r>
        <w:t xml:space="preserve">, M., Boehme, L., </w:t>
      </w:r>
      <w:proofErr w:type="spellStart"/>
      <w:r>
        <w:t>Folkow</w:t>
      </w:r>
      <w:proofErr w:type="spellEnd"/>
      <w:r>
        <w:t xml:space="preserve">, L. P., Goulet, P. J., Jonsen, I. D., </w:t>
      </w:r>
      <w:proofErr w:type="spellStart"/>
      <w:r>
        <w:t>Malde</w:t>
      </w:r>
      <w:proofErr w:type="spellEnd"/>
      <w:r>
        <w:t xml:space="preserve">, A., </w:t>
      </w:r>
      <w:proofErr w:type="spellStart"/>
      <w:r>
        <w:t>Nordøy</w:t>
      </w:r>
      <w:proofErr w:type="spellEnd"/>
      <w:r>
        <w:t>, E. S., Rosing-</w:t>
      </w:r>
      <w:proofErr w:type="spellStart"/>
      <w:r>
        <w:t>Asvid</w:t>
      </w:r>
      <w:proofErr w:type="spellEnd"/>
      <w:r>
        <w:t xml:space="preserve">, A., &amp; </w:t>
      </w:r>
      <w:proofErr w:type="spellStart"/>
      <w:r>
        <w:t>Smout</w:t>
      </w:r>
      <w:proofErr w:type="spellEnd"/>
      <w:r>
        <w:t xml:space="preserve">, S. (2022). Environmental drivers of </w:t>
      </w:r>
      <w:r>
        <w:lastRenderedPageBreak/>
        <w:t xml:space="preserve">population-level variation in the migratory and diving ontogeny of an arctic top predator. </w:t>
      </w:r>
      <w:r>
        <w:rPr>
          <w:i/>
          <w:iCs/>
        </w:rPr>
        <w:t>Royal Society Open Science</w:t>
      </w:r>
      <w:r>
        <w:t xml:space="preserve">, </w:t>
      </w:r>
      <w:r>
        <w:rPr>
          <w:i/>
          <w:iCs/>
        </w:rPr>
        <w:t>9</w:t>
      </w:r>
      <w:r>
        <w:t xml:space="preserve">(3). </w:t>
      </w:r>
      <w:hyperlink r:id="rId22">
        <w:r>
          <w:rPr>
            <w:rStyle w:val="Hyperlink"/>
          </w:rPr>
          <w:t>https://doi.org/10.1098/rsos.211042</w:t>
        </w:r>
      </w:hyperlink>
    </w:p>
    <w:p w14:paraId="0681D812" w14:textId="2B9B28C9" w:rsidR="003F73CF" w:rsidDel="008F7AB3" w:rsidRDefault="0012779B">
      <w:pPr>
        <w:pStyle w:val="Bibliography"/>
        <w:rPr>
          <w:del w:id="507" w:author="Ian Jonsen" w:date="2022-07-11T14:34:00Z"/>
        </w:rPr>
      </w:pPr>
      <w:bookmarkStart w:id="508" w:name="ref-Harcourt:2019"/>
      <w:bookmarkEnd w:id="506"/>
      <w:del w:id="509" w:author="Ian Jonsen" w:date="2022-07-11T14:34:00Z">
        <w:r w:rsidDel="008F7AB3">
          <w:delText xml:space="preserve">Harcourt, R., Sequeira, A. M. M., Zhang, X., Roquet, F., Komatsu, K., Heupel, M., McMahon, C., Whoriskey, F., Meekan, M., Carroll, G., Brodie, S., Simpfendorfer, C., Hindell, M., Jonsen, I., Costa, D. P., Block, B., Muelbert, M., Woodward, B., Weise, M., … Fedak, M. A. (2019). Animal-borne telemetry: An integral component of the ocean observing toolkit. </w:delText>
        </w:r>
        <w:r w:rsidDel="008F7AB3">
          <w:rPr>
            <w:i/>
            <w:iCs/>
          </w:rPr>
          <w:delText>Frontiers in Marine Science</w:delText>
        </w:r>
        <w:r w:rsidDel="008F7AB3">
          <w:delText xml:space="preserve">, </w:delText>
        </w:r>
        <w:r w:rsidDel="008F7AB3">
          <w:rPr>
            <w:i/>
            <w:iCs/>
          </w:rPr>
          <w:delText>6</w:delText>
        </w:r>
        <w:r w:rsidDel="008F7AB3">
          <w:delText>, 326.</w:delText>
        </w:r>
      </w:del>
    </w:p>
    <w:p w14:paraId="3E4AEFEC" w14:textId="77777777" w:rsidR="003F73CF" w:rsidRDefault="0012779B">
      <w:pPr>
        <w:pStyle w:val="Bibliography"/>
      </w:pPr>
      <w:bookmarkStart w:id="510" w:name="ref-Hazen:2017"/>
      <w:bookmarkEnd w:id="508"/>
      <w:r>
        <w:t xml:space="preserve">Hazen, E. L., Palacios, D. M., Forney, K. A., Howell, E. A., Becker, E., Hoover, A. L., Irvine, L., DeAngelis, M., </w:t>
      </w:r>
      <w:proofErr w:type="spellStart"/>
      <w:r>
        <w:t>Bograd</w:t>
      </w:r>
      <w:proofErr w:type="spellEnd"/>
      <w:r>
        <w:t xml:space="preserve">, S. J., Mate, B. R., &amp; Bailey, H. (2017). </w:t>
      </w:r>
      <w:proofErr w:type="spellStart"/>
      <w:r>
        <w:t>WhaleWatch</w:t>
      </w:r>
      <w:proofErr w:type="spellEnd"/>
      <w:r>
        <w:t xml:space="preserve">: a dynamic management tool for predicting blue whale density in the California Current. </w:t>
      </w:r>
      <w:r>
        <w:rPr>
          <w:i/>
          <w:iCs/>
        </w:rPr>
        <w:t>Journal of Applied Ecology</w:t>
      </w:r>
      <w:r>
        <w:t xml:space="preserve">, </w:t>
      </w:r>
      <w:r>
        <w:rPr>
          <w:i/>
          <w:iCs/>
        </w:rPr>
        <w:t>54</w:t>
      </w:r>
      <w:r>
        <w:t xml:space="preserve">(5), 1415–1428. </w:t>
      </w:r>
      <w:hyperlink r:id="rId23">
        <w:r>
          <w:rPr>
            <w:rStyle w:val="Hyperlink"/>
          </w:rPr>
          <w:t>https://doi.org/10.1111/1365-2664.12820</w:t>
        </w:r>
      </w:hyperlink>
    </w:p>
    <w:p w14:paraId="5BE31237" w14:textId="77777777" w:rsidR="003F73CF" w:rsidRDefault="0012779B">
      <w:pPr>
        <w:pStyle w:val="Bibliography"/>
      </w:pPr>
      <w:bookmarkStart w:id="511" w:name="ref-Hindell:2020"/>
      <w:bookmarkEnd w:id="510"/>
      <w:proofErr w:type="spellStart"/>
      <w:r>
        <w:t>Hindell</w:t>
      </w:r>
      <w:proofErr w:type="spellEnd"/>
      <w:r>
        <w:t xml:space="preserve">, M. A., Reisinger, R. R., </w:t>
      </w:r>
      <w:proofErr w:type="spellStart"/>
      <w:r>
        <w:t>Ropert-Coudert</w:t>
      </w:r>
      <w:proofErr w:type="spellEnd"/>
      <w:r>
        <w:t xml:space="preserve">, Y., </w:t>
      </w:r>
      <w:proofErr w:type="spellStart"/>
      <w:r>
        <w:t>Hückstädt</w:t>
      </w:r>
      <w:proofErr w:type="spellEnd"/>
      <w:r>
        <w:t xml:space="preserve">, L. A., </w:t>
      </w:r>
      <w:proofErr w:type="spellStart"/>
      <w:r>
        <w:t>Trathan</w:t>
      </w:r>
      <w:proofErr w:type="spellEnd"/>
      <w:r>
        <w:t xml:space="preserve">, P. N., </w:t>
      </w:r>
      <w:proofErr w:type="spellStart"/>
      <w:r>
        <w:t>Bornemann</w:t>
      </w:r>
      <w:proofErr w:type="spellEnd"/>
      <w:r>
        <w:t xml:space="preserve">, H., </w:t>
      </w:r>
      <w:proofErr w:type="spellStart"/>
      <w:r>
        <w:t>Charrassin</w:t>
      </w:r>
      <w:proofErr w:type="spellEnd"/>
      <w:r>
        <w:t xml:space="preserve">, J.-B., </w:t>
      </w:r>
      <w:proofErr w:type="spellStart"/>
      <w:r>
        <w:t>Chown</w:t>
      </w:r>
      <w:proofErr w:type="spellEnd"/>
      <w:r>
        <w:t xml:space="preserve">, S. L., Costa, D. P., </w:t>
      </w:r>
      <w:proofErr w:type="spellStart"/>
      <w:r>
        <w:t>Danis</w:t>
      </w:r>
      <w:proofErr w:type="spellEnd"/>
      <w:r>
        <w:t xml:space="preserve">, </w:t>
      </w:r>
      <w:proofErr w:type="spellStart"/>
      <w:proofErr w:type="gramStart"/>
      <w:r>
        <w:t>B.others</w:t>
      </w:r>
      <w:proofErr w:type="spellEnd"/>
      <w:proofErr w:type="gramEnd"/>
      <w:r>
        <w:t xml:space="preserve">. (2020). Tracking of marine predators to protect </w:t>
      </w:r>
      <w:proofErr w:type="gramStart"/>
      <w:r>
        <w:t>southern ocean</w:t>
      </w:r>
      <w:proofErr w:type="gramEnd"/>
      <w:r>
        <w:t xml:space="preserve"> ecosystems. </w:t>
      </w:r>
      <w:r>
        <w:rPr>
          <w:i/>
          <w:iCs/>
        </w:rPr>
        <w:t>Nature</w:t>
      </w:r>
      <w:r>
        <w:t xml:space="preserve">, </w:t>
      </w:r>
      <w:r>
        <w:rPr>
          <w:i/>
          <w:iCs/>
        </w:rPr>
        <w:t>580</w:t>
      </w:r>
      <w:r>
        <w:t>(7801), 87–92.</w:t>
      </w:r>
    </w:p>
    <w:p w14:paraId="313EADE2" w14:textId="77777777" w:rsidR="003F73CF" w:rsidRDefault="0012779B">
      <w:pPr>
        <w:pStyle w:val="Bibliography"/>
      </w:pPr>
      <w:bookmarkStart w:id="512" w:name="ref-Hooten:2019"/>
      <w:bookmarkEnd w:id="511"/>
      <w:r>
        <w:t xml:space="preserve">Hooten, M. B., Scharf, H. R., &amp; Morales, J. M. (2019). Running on empty: Recharge dynamics from animal movement data. </w:t>
      </w:r>
      <w:r>
        <w:rPr>
          <w:i/>
          <w:iCs/>
        </w:rPr>
        <w:t>Ecology Letters</w:t>
      </w:r>
      <w:r>
        <w:t xml:space="preserve">, </w:t>
      </w:r>
      <w:r>
        <w:rPr>
          <w:i/>
          <w:iCs/>
        </w:rPr>
        <w:t>22</w:t>
      </w:r>
      <w:r>
        <w:t>, 377–389.</w:t>
      </w:r>
    </w:p>
    <w:p w14:paraId="4CA19224" w14:textId="77777777" w:rsidR="003F73CF" w:rsidRDefault="0012779B">
      <w:pPr>
        <w:pStyle w:val="Bibliography"/>
      </w:pPr>
      <w:bookmarkStart w:id="513" w:name="ref-Jan:2014"/>
      <w:bookmarkEnd w:id="512"/>
      <w:r>
        <w:t xml:space="preserve">Jan, G. E., Sun, C.-C., Tsai, W. C., &amp; Lin, T.-H. (2014). An </w:t>
      </w:r>
      <w:proofErr w:type="gramStart"/>
      <w:r>
        <w:t>o(</w:t>
      </w:r>
      <w:proofErr w:type="gramEnd"/>
      <w:r>
        <w:t xml:space="preserve">n log n) shortest path algorithm based on </w:t>
      </w:r>
      <w:proofErr w:type="spellStart"/>
      <w:r>
        <w:t>delaunay</w:t>
      </w:r>
      <w:proofErr w:type="spellEnd"/>
      <w:r>
        <w:t xml:space="preserve"> triangulation. </w:t>
      </w:r>
      <w:r>
        <w:rPr>
          <w:i/>
          <w:iCs/>
        </w:rPr>
        <w:t>IEEE/ASME Transactions on Mechatronics</w:t>
      </w:r>
      <w:r>
        <w:t xml:space="preserve">, </w:t>
      </w:r>
      <w:r>
        <w:rPr>
          <w:i/>
          <w:iCs/>
        </w:rPr>
        <w:t>19</w:t>
      </w:r>
      <w:r>
        <w:t xml:space="preserve">(2), 660–666. </w:t>
      </w:r>
      <w:hyperlink r:id="rId24">
        <w:r>
          <w:rPr>
            <w:rStyle w:val="Hyperlink"/>
          </w:rPr>
          <w:t>https://doi.org/10.1109/TMECH.2013.2252076</w:t>
        </w:r>
      </w:hyperlink>
    </w:p>
    <w:p w14:paraId="6D703D27" w14:textId="77777777" w:rsidR="003F73CF" w:rsidRDefault="0012779B">
      <w:pPr>
        <w:pStyle w:val="Bibliography"/>
      </w:pPr>
      <w:bookmarkStart w:id="514" w:name="ref-Johnson:2008"/>
      <w:bookmarkEnd w:id="513"/>
      <w:r>
        <w:t xml:space="preserve">Johnson, D. S., London, J. M., Lea, M.-A., &amp; Durban, J. W. (2008). Continuous-time correlated random walk model for animal telemetry data. </w:t>
      </w:r>
      <w:r>
        <w:rPr>
          <w:i/>
          <w:iCs/>
        </w:rPr>
        <w:t>Ecology</w:t>
      </w:r>
      <w:r>
        <w:t xml:space="preserve">, </w:t>
      </w:r>
      <w:r>
        <w:rPr>
          <w:i/>
          <w:iCs/>
        </w:rPr>
        <w:t>89</w:t>
      </w:r>
      <w:r>
        <w:t>(5), 1208–1215.</w:t>
      </w:r>
    </w:p>
    <w:p w14:paraId="05E6E55A" w14:textId="77777777" w:rsidR="003F73CF" w:rsidRDefault="0012779B">
      <w:pPr>
        <w:pStyle w:val="Bibliography"/>
      </w:pPr>
      <w:bookmarkStart w:id="515" w:name="ref-Jonsen:2013"/>
      <w:bookmarkEnd w:id="514"/>
      <w:r>
        <w:t xml:space="preserve">Jonsen, I. D., </w:t>
      </w:r>
      <w:proofErr w:type="spellStart"/>
      <w:r>
        <w:t>Basson</w:t>
      </w:r>
      <w:proofErr w:type="spellEnd"/>
      <w:r>
        <w:t xml:space="preserve">, M., </w:t>
      </w:r>
      <w:proofErr w:type="spellStart"/>
      <w:r>
        <w:t>Bestley</w:t>
      </w:r>
      <w:proofErr w:type="spellEnd"/>
      <w:r>
        <w:t xml:space="preserve">, S., </w:t>
      </w:r>
      <w:proofErr w:type="spellStart"/>
      <w:r>
        <w:t>Bravington</w:t>
      </w:r>
      <w:proofErr w:type="spellEnd"/>
      <w:r>
        <w:t xml:space="preserve">, M. V., Patterson, T. A., Pedersen, M. W., Thomson, R., </w:t>
      </w:r>
      <w:proofErr w:type="spellStart"/>
      <w:r>
        <w:t>Thygesen</w:t>
      </w:r>
      <w:proofErr w:type="spellEnd"/>
      <w:r>
        <w:t xml:space="preserve">, U. H., &amp; </w:t>
      </w:r>
      <w:proofErr w:type="spellStart"/>
      <w:r>
        <w:t>Wotherspoon</w:t>
      </w:r>
      <w:proofErr w:type="spellEnd"/>
      <w:r>
        <w:t xml:space="preserve">, S. J. (2013). State-space models for bio-loggers: A methodological road map. </w:t>
      </w:r>
      <w:r>
        <w:rPr>
          <w:i/>
          <w:iCs/>
        </w:rPr>
        <w:t>Deep Sea Research II</w:t>
      </w:r>
      <w:r>
        <w:t xml:space="preserve">, </w:t>
      </w:r>
      <w:r>
        <w:rPr>
          <w:i/>
          <w:iCs/>
        </w:rPr>
        <w:t>88-89</w:t>
      </w:r>
      <w:r>
        <w:t>, 34–46.</w:t>
      </w:r>
    </w:p>
    <w:p w14:paraId="05F95BA1" w14:textId="77777777" w:rsidR="003F73CF" w:rsidRDefault="0012779B">
      <w:pPr>
        <w:pStyle w:val="Bibliography"/>
      </w:pPr>
      <w:bookmarkStart w:id="516" w:name="ref-Jonsen:2019"/>
      <w:bookmarkEnd w:id="515"/>
      <w:r>
        <w:t>Jonsen, I. D., McMahon, C. R., Patterson, T. A., Auger-</w:t>
      </w:r>
      <w:proofErr w:type="spellStart"/>
      <w:r>
        <w:t>Méthé</w:t>
      </w:r>
      <w:proofErr w:type="spellEnd"/>
      <w:r>
        <w:t xml:space="preserve">, M., Harcourt, R., </w:t>
      </w:r>
      <w:proofErr w:type="spellStart"/>
      <w:r>
        <w:t>Hindell</w:t>
      </w:r>
      <w:proofErr w:type="spellEnd"/>
      <w:r>
        <w:t xml:space="preserve">, M. A., &amp; </w:t>
      </w:r>
      <w:proofErr w:type="spellStart"/>
      <w:r>
        <w:t>Bestley</w:t>
      </w:r>
      <w:proofErr w:type="spellEnd"/>
      <w:r>
        <w:t xml:space="preserve">, S. (2019). Movement responses to environment: Fast inference of variation among southern elephant seals with a mixed effects model. </w:t>
      </w:r>
      <w:r>
        <w:rPr>
          <w:i/>
          <w:iCs/>
        </w:rPr>
        <w:t>Ecology</w:t>
      </w:r>
      <w:r>
        <w:t xml:space="preserve">, </w:t>
      </w:r>
      <w:r>
        <w:rPr>
          <w:i/>
          <w:iCs/>
        </w:rPr>
        <w:t>100</w:t>
      </w:r>
      <w:r>
        <w:t>, e02566.</w:t>
      </w:r>
    </w:p>
    <w:p w14:paraId="4A3CF03A" w14:textId="77777777" w:rsidR="003F73CF" w:rsidRDefault="0012779B">
      <w:pPr>
        <w:pStyle w:val="Bibliography"/>
      </w:pPr>
      <w:bookmarkStart w:id="517" w:name="ref-Jonsen:2020"/>
      <w:bookmarkEnd w:id="516"/>
      <w:r>
        <w:t xml:space="preserve">Jonsen, I. D., Patterson, T. A., Costa, D. P., Doherty, P. D., Godley, B. J., Grecian, W. J., </w:t>
      </w:r>
      <w:proofErr w:type="spellStart"/>
      <w:r>
        <w:t>Guinet</w:t>
      </w:r>
      <w:proofErr w:type="spellEnd"/>
      <w:r>
        <w:t xml:space="preserve">, C., </w:t>
      </w:r>
      <w:proofErr w:type="spellStart"/>
      <w:r>
        <w:t>Hoenner</w:t>
      </w:r>
      <w:proofErr w:type="spellEnd"/>
      <w:r>
        <w:t xml:space="preserve">, X., </w:t>
      </w:r>
      <w:proofErr w:type="spellStart"/>
      <w:r>
        <w:t>Kienle</w:t>
      </w:r>
      <w:proofErr w:type="spellEnd"/>
      <w:r>
        <w:t xml:space="preserve">, S. S., Robinson, P. W., </w:t>
      </w:r>
      <w:proofErr w:type="spellStart"/>
      <w:r>
        <w:t>Votier</w:t>
      </w:r>
      <w:proofErr w:type="spellEnd"/>
      <w:r>
        <w:t xml:space="preserve">, S. C., Whiting, S., Witt, M. J., </w:t>
      </w:r>
      <w:proofErr w:type="spellStart"/>
      <w:r>
        <w:t>Hindell</w:t>
      </w:r>
      <w:proofErr w:type="spellEnd"/>
      <w:r>
        <w:t xml:space="preserve">, M. A., Harcourt, R. G., &amp; McMahon, C. R. (2020). A continuous-time state-space model for rapid quality control of Argos locations from animal-borne tags. </w:t>
      </w:r>
      <w:r>
        <w:rPr>
          <w:i/>
          <w:iCs/>
        </w:rPr>
        <w:t>Movement Ecology</w:t>
      </w:r>
      <w:r>
        <w:t xml:space="preserve">, </w:t>
      </w:r>
      <w:r>
        <w:rPr>
          <w:i/>
          <w:iCs/>
        </w:rPr>
        <w:t>8</w:t>
      </w:r>
      <w:r>
        <w:t>, 31.</w:t>
      </w:r>
    </w:p>
    <w:p w14:paraId="1ED8B884" w14:textId="77777777" w:rsidR="003F73CF" w:rsidRDefault="0012779B">
      <w:pPr>
        <w:pStyle w:val="Bibliography"/>
      </w:pPr>
      <w:bookmarkStart w:id="518" w:name="ref-Jonsen:2005"/>
      <w:bookmarkEnd w:id="517"/>
      <w:r>
        <w:t xml:space="preserve">Jonsen, I., </w:t>
      </w:r>
      <w:proofErr w:type="spellStart"/>
      <w:r>
        <w:t>Flemming</w:t>
      </w:r>
      <w:proofErr w:type="spellEnd"/>
      <w:r>
        <w:t xml:space="preserve">, J., &amp; Myers, R. (2005). Robust state–space modeling of animal movement data. </w:t>
      </w:r>
      <w:r>
        <w:rPr>
          <w:i/>
          <w:iCs/>
        </w:rPr>
        <w:t>Ecology</w:t>
      </w:r>
      <w:r>
        <w:t xml:space="preserve">, </w:t>
      </w:r>
      <w:r>
        <w:rPr>
          <w:i/>
          <w:iCs/>
        </w:rPr>
        <w:t>86</w:t>
      </w:r>
      <w:r>
        <w:t>(11), 2874–2880.</w:t>
      </w:r>
    </w:p>
    <w:p w14:paraId="7B2B5274" w14:textId="5D864DC9" w:rsidR="003F73CF" w:rsidDel="008F7AB3" w:rsidRDefault="0012779B">
      <w:pPr>
        <w:pStyle w:val="Bibliography"/>
        <w:rPr>
          <w:del w:id="519" w:author="Ian Jonsen" w:date="2022-07-11T14:34:00Z"/>
        </w:rPr>
      </w:pPr>
      <w:bookmarkStart w:id="520" w:name="ref-Kays:2015"/>
      <w:bookmarkEnd w:id="518"/>
      <w:del w:id="521" w:author="Ian Jonsen" w:date="2022-07-11T14:34:00Z">
        <w:r w:rsidDel="008F7AB3">
          <w:delText xml:space="preserve">Kays, R., Crofoot, M. C., Jetz, W., &amp; Wikelski, M. (2015). Terrestrial animal tracking as an eye on life and planet. </w:delText>
        </w:r>
        <w:r w:rsidDel="008F7AB3">
          <w:rPr>
            <w:i/>
            <w:iCs/>
          </w:rPr>
          <w:delText>Science</w:delText>
        </w:r>
        <w:r w:rsidDel="008F7AB3">
          <w:delText xml:space="preserve">, </w:delText>
        </w:r>
        <w:r w:rsidDel="008F7AB3">
          <w:rPr>
            <w:i/>
            <w:iCs/>
          </w:rPr>
          <w:delText>348</w:delText>
        </w:r>
        <w:r w:rsidDel="008F7AB3">
          <w:delText>(6240).</w:delText>
        </w:r>
      </w:del>
    </w:p>
    <w:p w14:paraId="48071650" w14:textId="77777777" w:rsidR="003F73CF" w:rsidRDefault="0012779B">
      <w:pPr>
        <w:pStyle w:val="Bibliography"/>
      </w:pPr>
      <w:bookmarkStart w:id="522" w:name="ref-Kristensen:2016"/>
      <w:bookmarkEnd w:id="520"/>
      <w:r>
        <w:t xml:space="preserve">Kristensen, K., Nielsen, A., Berg, C. W., </w:t>
      </w:r>
      <w:proofErr w:type="spellStart"/>
      <w:r>
        <w:t>Skaug</w:t>
      </w:r>
      <w:proofErr w:type="spellEnd"/>
      <w:r>
        <w:t xml:space="preserve">, H., &amp; Bell, B. M. (2016). TMB: Automatic differentiation and Laplace approximation. </w:t>
      </w:r>
      <w:r>
        <w:rPr>
          <w:i/>
          <w:iCs/>
        </w:rPr>
        <w:t>Journal of Statistical Software</w:t>
      </w:r>
      <w:r>
        <w:t xml:space="preserve">, </w:t>
      </w:r>
      <w:r>
        <w:rPr>
          <w:i/>
          <w:iCs/>
        </w:rPr>
        <w:t>70</w:t>
      </w:r>
      <w:r>
        <w:t>, 1–21.</w:t>
      </w:r>
    </w:p>
    <w:p w14:paraId="52EFE3BD" w14:textId="77777777" w:rsidR="003F73CF" w:rsidRDefault="0012779B">
      <w:pPr>
        <w:pStyle w:val="Bibliography"/>
      </w:pPr>
      <w:bookmarkStart w:id="523" w:name="ref-Lobo:2010"/>
      <w:bookmarkEnd w:id="522"/>
      <w:r>
        <w:t xml:space="preserve">Lobo, J. M., Jiménez-Valverde, A., &amp; </w:t>
      </w:r>
      <w:proofErr w:type="spellStart"/>
      <w:r>
        <w:t>Hortal</w:t>
      </w:r>
      <w:proofErr w:type="spellEnd"/>
      <w:r>
        <w:t xml:space="preserve">, J. (2010). The uncertain nature of absences and their importance in species distribution modelling. </w:t>
      </w:r>
      <w:proofErr w:type="spellStart"/>
      <w:r>
        <w:rPr>
          <w:i/>
          <w:iCs/>
        </w:rPr>
        <w:t>Ecography</w:t>
      </w:r>
      <w:proofErr w:type="spellEnd"/>
      <w:r>
        <w:t xml:space="preserve">, </w:t>
      </w:r>
      <w:r>
        <w:rPr>
          <w:i/>
          <w:iCs/>
        </w:rPr>
        <w:t>33</w:t>
      </w:r>
      <w:r>
        <w:t>(1), 103–114. https://doi.org/</w:t>
      </w:r>
      <w:hyperlink r:id="rId25">
        <w:r>
          <w:rPr>
            <w:rStyle w:val="Hyperlink"/>
          </w:rPr>
          <w:t>https://doi.org/10.1111/j.1600-0587.2009.06039.x</w:t>
        </w:r>
      </w:hyperlink>
    </w:p>
    <w:p w14:paraId="580099FB" w14:textId="77777777" w:rsidR="003F73CF" w:rsidRDefault="0012779B">
      <w:pPr>
        <w:pStyle w:val="Bibliography"/>
      </w:pPr>
      <w:bookmarkStart w:id="524" w:name="ref-pathroutr"/>
      <w:bookmarkEnd w:id="523"/>
      <w:r>
        <w:t xml:space="preserve">London, J. M. (2020). </w:t>
      </w:r>
      <w:proofErr w:type="spellStart"/>
      <w:r>
        <w:rPr>
          <w:i/>
          <w:iCs/>
        </w:rPr>
        <w:t>Pathroutr</w:t>
      </w:r>
      <w:proofErr w:type="spellEnd"/>
      <w:r>
        <w:rPr>
          <w:i/>
          <w:iCs/>
        </w:rPr>
        <w:t>: An r package for (re-)routing paths around barriers</w:t>
      </w:r>
      <w:r>
        <w:t xml:space="preserve"> (v0.1.1-beta) [Computer software]. </w:t>
      </w:r>
      <w:proofErr w:type="spellStart"/>
      <w:r>
        <w:t>Zenodo</w:t>
      </w:r>
      <w:proofErr w:type="spellEnd"/>
      <w:r>
        <w:t xml:space="preserve">. </w:t>
      </w:r>
      <w:hyperlink r:id="rId26">
        <w:r>
          <w:rPr>
            <w:rStyle w:val="Hyperlink"/>
          </w:rPr>
          <w:t>https://doi.org/10.5281/zenodo.4321827</w:t>
        </w:r>
      </w:hyperlink>
    </w:p>
    <w:p w14:paraId="2A202799" w14:textId="77777777" w:rsidR="003F73CF" w:rsidRDefault="0012779B">
      <w:pPr>
        <w:pStyle w:val="Bibliography"/>
      </w:pPr>
      <w:bookmarkStart w:id="525" w:name="ref-McClintock:2018"/>
      <w:bookmarkEnd w:id="524"/>
      <w:r>
        <w:lastRenderedPageBreak/>
        <w:t xml:space="preserve">McClintock, B. T., &amp; </w:t>
      </w:r>
      <w:proofErr w:type="spellStart"/>
      <w:r>
        <w:t>Michelot</w:t>
      </w:r>
      <w:proofErr w:type="spellEnd"/>
      <w:r>
        <w:t xml:space="preserve">, T. (2018). </w:t>
      </w:r>
      <w:proofErr w:type="spellStart"/>
      <w:r>
        <w:t>MomentuHMM</w:t>
      </w:r>
      <w:proofErr w:type="spellEnd"/>
      <w:r>
        <w:t xml:space="preserve">: R package for generalized hidden Markov models of animal movement. </w:t>
      </w:r>
      <w:r>
        <w:rPr>
          <w:i/>
          <w:iCs/>
        </w:rPr>
        <w:t>Methods in Ecology and Evolution</w:t>
      </w:r>
      <w:r>
        <w:t xml:space="preserve">, </w:t>
      </w:r>
      <w:r>
        <w:rPr>
          <w:i/>
          <w:iCs/>
        </w:rPr>
        <w:t>9</w:t>
      </w:r>
      <w:r>
        <w:t>, 1518–1530.</w:t>
      </w:r>
    </w:p>
    <w:p w14:paraId="2E9BE443" w14:textId="77777777" w:rsidR="003F73CF" w:rsidRDefault="0012779B">
      <w:pPr>
        <w:pStyle w:val="Bibliography"/>
      </w:pPr>
      <w:bookmarkStart w:id="526" w:name="ref-McMahon:2021"/>
      <w:bookmarkEnd w:id="525"/>
      <w:r>
        <w:t xml:space="preserve">McMahon, C. R., Roquet, F., </w:t>
      </w:r>
      <w:proofErr w:type="spellStart"/>
      <w:r>
        <w:t>Baudel</w:t>
      </w:r>
      <w:proofErr w:type="spellEnd"/>
      <w:r>
        <w:t xml:space="preserve">, S., </w:t>
      </w:r>
      <w:proofErr w:type="spellStart"/>
      <w:r>
        <w:t>Belbeoch</w:t>
      </w:r>
      <w:proofErr w:type="spellEnd"/>
      <w:r>
        <w:t xml:space="preserve">, M., </w:t>
      </w:r>
      <w:proofErr w:type="spellStart"/>
      <w:r>
        <w:t>Bestley</w:t>
      </w:r>
      <w:proofErr w:type="spellEnd"/>
      <w:r>
        <w:t xml:space="preserve">, S., Blight, C., Boehme, L., </w:t>
      </w:r>
      <w:proofErr w:type="spellStart"/>
      <w:r>
        <w:t>Carse</w:t>
      </w:r>
      <w:proofErr w:type="spellEnd"/>
      <w:r>
        <w:t xml:space="preserve">, F., Costa, D. P., </w:t>
      </w:r>
      <w:proofErr w:type="spellStart"/>
      <w:r>
        <w:t>Fedak</w:t>
      </w:r>
      <w:proofErr w:type="spellEnd"/>
      <w:r>
        <w:t xml:space="preserve">, M. A., </w:t>
      </w:r>
      <w:proofErr w:type="spellStart"/>
      <w:r>
        <w:t>Guinet</w:t>
      </w:r>
      <w:proofErr w:type="spellEnd"/>
      <w:r>
        <w:t xml:space="preserve">, C., Harcourt, R., Heslop, E., </w:t>
      </w:r>
      <w:proofErr w:type="spellStart"/>
      <w:r>
        <w:t>Hindell</w:t>
      </w:r>
      <w:proofErr w:type="spellEnd"/>
      <w:r>
        <w:t xml:space="preserve">, M. A., </w:t>
      </w:r>
      <w:proofErr w:type="spellStart"/>
      <w:r>
        <w:t>Hoenner</w:t>
      </w:r>
      <w:proofErr w:type="spellEnd"/>
      <w:r>
        <w:t xml:space="preserve">, X., Holland, K., Holland, M., </w:t>
      </w:r>
      <w:proofErr w:type="spellStart"/>
      <w:r>
        <w:t>Jaine</w:t>
      </w:r>
      <w:proofErr w:type="spellEnd"/>
      <w:r>
        <w:t xml:space="preserve">, F. R. A., </w:t>
      </w:r>
      <w:proofErr w:type="spellStart"/>
      <w:r>
        <w:t>Jeanniard</w:t>
      </w:r>
      <w:proofErr w:type="spellEnd"/>
      <w:r>
        <w:t xml:space="preserve"> du Dot, T., … Woodward, B. (2021). Animal borne ocean sensors – </w:t>
      </w:r>
      <w:proofErr w:type="spellStart"/>
      <w:r>
        <w:t>AniBOS</w:t>
      </w:r>
      <w:proofErr w:type="spellEnd"/>
      <w:r>
        <w:t xml:space="preserve"> – an essential component of the global ocean observing system. </w:t>
      </w:r>
      <w:r>
        <w:rPr>
          <w:i/>
          <w:iCs/>
        </w:rPr>
        <w:t>Frontiers in Marine Science</w:t>
      </w:r>
      <w:r>
        <w:t xml:space="preserve">, </w:t>
      </w:r>
      <w:r>
        <w:rPr>
          <w:i/>
          <w:iCs/>
        </w:rPr>
        <w:t>8</w:t>
      </w:r>
      <w:r>
        <w:t>, 751840.</w:t>
      </w:r>
    </w:p>
    <w:p w14:paraId="2D90A35A" w14:textId="77777777" w:rsidR="003F73CF" w:rsidRDefault="0012779B">
      <w:pPr>
        <w:pStyle w:val="Bibliography"/>
      </w:pPr>
      <w:bookmarkStart w:id="527" w:name="ref-Michelot:2017"/>
      <w:bookmarkEnd w:id="526"/>
      <w:proofErr w:type="spellStart"/>
      <w:r>
        <w:t>Michelot</w:t>
      </w:r>
      <w:proofErr w:type="spellEnd"/>
      <w:r>
        <w:t xml:space="preserve">, T., </w:t>
      </w:r>
      <w:proofErr w:type="spellStart"/>
      <w:r>
        <w:t>Langrock</w:t>
      </w:r>
      <w:proofErr w:type="spellEnd"/>
      <w:r>
        <w:t xml:space="preserve">, R., </w:t>
      </w:r>
      <w:proofErr w:type="spellStart"/>
      <w:r>
        <w:t>Bestley</w:t>
      </w:r>
      <w:proofErr w:type="spellEnd"/>
      <w:r>
        <w:t xml:space="preserve">, S., Jonsen, I. D., </w:t>
      </w:r>
      <w:proofErr w:type="spellStart"/>
      <w:r>
        <w:t>Photopoulou</w:t>
      </w:r>
      <w:proofErr w:type="spellEnd"/>
      <w:r>
        <w:t xml:space="preserve">, T., &amp; Patterson, T. A. (2017). Estimation and simulation of foraging trips in land‐based marine predators. </w:t>
      </w:r>
      <w:r>
        <w:rPr>
          <w:i/>
          <w:iCs/>
        </w:rPr>
        <w:t>Ecology</w:t>
      </w:r>
      <w:r>
        <w:t xml:space="preserve">, </w:t>
      </w:r>
      <w:r>
        <w:rPr>
          <w:i/>
          <w:iCs/>
        </w:rPr>
        <w:t>98</w:t>
      </w:r>
      <w:r>
        <w:t>(7), 1932–1944.</w:t>
      </w:r>
    </w:p>
    <w:p w14:paraId="20D77256" w14:textId="77777777" w:rsidR="003F73CF" w:rsidRDefault="0012779B">
      <w:pPr>
        <w:pStyle w:val="Bibliography"/>
      </w:pPr>
      <w:bookmarkStart w:id="528" w:name="ref-Michelot:2016"/>
      <w:bookmarkEnd w:id="527"/>
      <w:proofErr w:type="spellStart"/>
      <w:r>
        <w:t>Michelot</w:t>
      </w:r>
      <w:proofErr w:type="spellEnd"/>
      <w:r>
        <w:t xml:space="preserve">, T., </w:t>
      </w:r>
      <w:proofErr w:type="spellStart"/>
      <w:r>
        <w:t>Langrock</w:t>
      </w:r>
      <w:proofErr w:type="spellEnd"/>
      <w:r>
        <w:t xml:space="preserve">, R., &amp; Patterson, T. A. (2016). </w:t>
      </w:r>
      <w:proofErr w:type="spellStart"/>
      <w:r>
        <w:t>MoveHMM</w:t>
      </w:r>
      <w:proofErr w:type="spellEnd"/>
      <w:r>
        <w:t xml:space="preserve">: An R package for the statistical modelling of animal movement data using hidden Markov models. </w:t>
      </w:r>
      <w:r>
        <w:rPr>
          <w:i/>
          <w:iCs/>
        </w:rPr>
        <w:t>Methods in Ecology and Evolution</w:t>
      </w:r>
      <w:r>
        <w:t xml:space="preserve">, </w:t>
      </w:r>
      <w:r>
        <w:rPr>
          <w:i/>
          <w:iCs/>
        </w:rPr>
        <w:t>7</w:t>
      </w:r>
      <w:r>
        <w:t>, 1308–1315.</w:t>
      </w:r>
    </w:p>
    <w:p w14:paraId="044A2164" w14:textId="77777777" w:rsidR="003F73CF" w:rsidRDefault="0012779B">
      <w:pPr>
        <w:pStyle w:val="Bibliography"/>
      </w:pPr>
      <w:bookmarkStart w:id="529" w:name="ref-Patterson:2017"/>
      <w:bookmarkEnd w:id="528"/>
      <w:r>
        <w:t xml:space="preserve">Patterson, T. A., Parton, A., </w:t>
      </w:r>
      <w:proofErr w:type="spellStart"/>
      <w:r>
        <w:t>Langrock</w:t>
      </w:r>
      <w:proofErr w:type="spellEnd"/>
      <w:r>
        <w:t xml:space="preserve">, R., Blackwell, P. G., Thomas, L., &amp; King, R. (2017). Statistical modelling of individual animal movement: An overview of key methods and a discussion of practical challenges. </w:t>
      </w:r>
      <w:proofErr w:type="spellStart"/>
      <w:r>
        <w:rPr>
          <w:i/>
          <w:iCs/>
        </w:rPr>
        <w:t>AStA</w:t>
      </w:r>
      <w:proofErr w:type="spellEnd"/>
      <w:r>
        <w:rPr>
          <w:i/>
          <w:iCs/>
        </w:rPr>
        <w:t xml:space="preserve"> Advances in Statistical Analysis</w:t>
      </w:r>
      <w:r>
        <w:t xml:space="preserve">, </w:t>
      </w:r>
      <w:r>
        <w:rPr>
          <w:i/>
          <w:iCs/>
        </w:rPr>
        <w:t>101</w:t>
      </w:r>
      <w:r>
        <w:t>, 399–438.</w:t>
      </w:r>
    </w:p>
    <w:p w14:paraId="2AEFAC22" w14:textId="77777777" w:rsidR="003F73CF" w:rsidRDefault="0012779B">
      <w:pPr>
        <w:pStyle w:val="Bibliography"/>
      </w:pPr>
      <w:bookmarkStart w:id="530" w:name="ref-Patterson:2008"/>
      <w:bookmarkEnd w:id="529"/>
      <w:r>
        <w:t xml:space="preserve">Patterson, T. A., Thomas, L., Wilcox, C., </w:t>
      </w:r>
      <w:proofErr w:type="spellStart"/>
      <w:r>
        <w:t>Ovaskainen</w:t>
      </w:r>
      <w:proofErr w:type="spellEnd"/>
      <w:r>
        <w:t xml:space="preserve">, O., &amp; Matthiopoulos, J. (2008). State-space models of individual animal movement. </w:t>
      </w:r>
      <w:r>
        <w:rPr>
          <w:i/>
          <w:iCs/>
        </w:rPr>
        <w:t>Trends in Ecology and Evolution</w:t>
      </w:r>
      <w:r>
        <w:t xml:space="preserve">, </w:t>
      </w:r>
      <w:r>
        <w:rPr>
          <w:i/>
          <w:iCs/>
        </w:rPr>
        <w:t>23</w:t>
      </w:r>
      <w:r>
        <w:t>, 87–94.</w:t>
      </w:r>
    </w:p>
    <w:p w14:paraId="47AB4DAC" w14:textId="77777777" w:rsidR="003F73CF" w:rsidRDefault="0012779B">
      <w:pPr>
        <w:pStyle w:val="Bibliography"/>
      </w:pPr>
      <w:bookmarkStart w:id="531" w:name="ref-patchwork"/>
      <w:bookmarkEnd w:id="530"/>
      <w:r>
        <w:t xml:space="preserve">Pedersen, T. L. (2020). </w:t>
      </w:r>
      <w:r>
        <w:rPr>
          <w:i/>
          <w:iCs/>
        </w:rPr>
        <w:t>Patchwork: The composer of plots</w:t>
      </w:r>
      <w:r>
        <w:t xml:space="preserve">. </w:t>
      </w:r>
      <w:hyperlink r:id="rId27">
        <w:r>
          <w:rPr>
            <w:rStyle w:val="Hyperlink"/>
          </w:rPr>
          <w:t>https://CRAN.R-project.org/package=patchwork</w:t>
        </w:r>
      </w:hyperlink>
    </w:p>
    <w:p w14:paraId="11CF979A" w14:textId="77777777" w:rsidR="003F73CF" w:rsidRDefault="0012779B">
      <w:pPr>
        <w:pStyle w:val="Bibliography"/>
      </w:pPr>
      <w:bookmarkStart w:id="532" w:name="ref-Phillips:2021"/>
      <w:bookmarkEnd w:id="531"/>
      <w:r>
        <w:t xml:space="preserve">Phillips, L., Carroll, G., Jonsen, I. D., Harcourt, R. G., Brierley, A., Wilkins, A., &amp; Cox, M. (2021). Variability in prey field structure drives inter-annual differences in prey encounter by a marine predator, the little penguin. </w:t>
      </w:r>
      <w:r>
        <w:rPr>
          <w:i/>
          <w:iCs/>
        </w:rPr>
        <w:t>Proceedings of the Royal Society B</w:t>
      </w:r>
      <w:r>
        <w:t xml:space="preserve">, </w:t>
      </w:r>
      <w:r>
        <w:rPr>
          <w:i/>
          <w:iCs/>
        </w:rPr>
        <w:t>In Review</w:t>
      </w:r>
      <w:r>
        <w:t>.</w:t>
      </w:r>
    </w:p>
    <w:p w14:paraId="63F7B9CC" w14:textId="77777777" w:rsidR="003F73CF" w:rsidRDefault="0012779B">
      <w:pPr>
        <w:pStyle w:val="Bibliography"/>
      </w:pPr>
      <w:bookmarkStart w:id="533" w:name="ref-Phillips:2009"/>
      <w:bookmarkEnd w:id="532"/>
      <w:r>
        <w:t xml:space="preserve">Phillips, S. J., </w:t>
      </w:r>
      <w:proofErr w:type="spellStart"/>
      <w:r>
        <w:t>Dudík</w:t>
      </w:r>
      <w:proofErr w:type="spellEnd"/>
      <w:r>
        <w:t xml:space="preserve">, M., </w:t>
      </w:r>
      <w:proofErr w:type="spellStart"/>
      <w:r>
        <w:t>Elith</w:t>
      </w:r>
      <w:proofErr w:type="spellEnd"/>
      <w:r>
        <w:t xml:space="preserve">, J., Graham, C. H., Lehmann, A., </w:t>
      </w:r>
      <w:proofErr w:type="spellStart"/>
      <w:r>
        <w:t>Leathwick</w:t>
      </w:r>
      <w:proofErr w:type="spellEnd"/>
      <w:r>
        <w:t xml:space="preserve">, J., &amp; Ferrier, S. (2009). Sample selection bias and presence-only distribution models: implications for background and pseudo-absence data. </w:t>
      </w:r>
      <w:r>
        <w:rPr>
          <w:i/>
          <w:iCs/>
        </w:rPr>
        <w:t>Ecological Applications</w:t>
      </w:r>
      <w:r>
        <w:t xml:space="preserve">, </w:t>
      </w:r>
      <w:r>
        <w:rPr>
          <w:i/>
          <w:iCs/>
        </w:rPr>
        <w:t>19</w:t>
      </w:r>
      <w:r>
        <w:t xml:space="preserve">(1), 181–197. </w:t>
      </w:r>
      <w:hyperlink r:id="rId28">
        <w:r>
          <w:rPr>
            <w:rStyle w:val="Hyperlink"/>
          </w:rPr>
          <w:t>https://doi.org/10.1890/07-2153.1</w:t>
        </w:r>
      </w:hyperlink>
    </w:p>
    <w:p w14:paraId="319FB28F" w14:textId="77777777" w:rsidR="003F73CF" w:rsidRDefault="0012779B">
      <w:pPr>
        <w:pStyle w:val="Bibliography"/>
      </w:pPr>
      <w:bookmarkStart w:id="534" w:name="ref-Preisler:2013"/>
      <w:bookmarkEnd w:id="533"/>
      <w:proofErr w:type="spellStart"/>
      <w:r>
        <w:t>Preisler</w:t>
      </w:r>
      <w:proofErr w:type="spellEnd"/>
      <w:r>
        <w:t xml:space="preserve">, H. K., Ager, A. A., &amp; Wisdom, M. J. (2013). Analyzing animal movement patterns using potential functions. </w:t>
      </w:r>
      <w:r>
        <w:rPr>
          <w:i/>
          <w:iCs/>
        </w:rPr>
        <w:t>Ecosphere</w:t>
      </w:r>
      <w:r>
        <w:t xml:space="preserve">, </w:t>
      </w:r>
      <w:r>
        <w:rPr>
          <w:i/>
          <w:iCs/>
        </w:rPr>
        <w:t>4</w:t>
      </w:r>
      <w:r>
        <w:t>, 1–13.</w:t>
      </w:r>
    </w:p>
    <w:p w14:paraId="5691DD8E" w14:textId="77777777" w:rsidR="003F73CF" w:rsidRDefault="0012779B">
      <w:pPr>
        <w:pStyle w:val="Bibliography"/>
      </w:pPr>
      <w:bookmarkStart w:id="535" w:name="ref-RCore:2021"/>
      <w:bookmarkEnd w:id="534"/>
      <w:r>
        <w:t xml:space="preserve">R Core Team. (2021). </w:t>
      </w:r>
      <w:r>
        <w:rPr>
          <w:i/>
          <w:iCs/>
        </w:rPr>
        <w:t>R: A language and environment for statistical computing</w:t>
      </w:r>
      <w:r>
        <w:t xml:space="preserve">. R Foundation for Statistical Computing. </w:t>
      </w:r>
      <w:hyperlink r:id="rId29">
        <w:r>
          <w:rPr>
            <w:rStyle w:val="Hyperlink"/>
          </w:rPr>
          <w:t>https://www.R-project.org/</w:t>
        </w:r>
      </w:hyperlink>
    </w:p>
    <w:p w14:paraId="34ED86F9" w14:textId="77777777" w:rsidR="003F73CF" w:rsidRDefault="0012779B">
      <w:pPr>
        <w:pStyle w:val="Bibliography"/>
      </w:pPr>
      <w:bookmarkStart w:id="536" w:name="ref-Raymond:2015"/>
      <w:bookmarkEnd w:id="535"/>
      <w:r>
        <w:t xml:space="preserve">Raymond, B., Lea, M.-A., Patterson, T., Andrews-Goff, V., Sharples, R., </w:t>
      </w:r>
      <w:proofErr w:type="spellStart"/>
      <w:r>
        <w:t>Charrassin</w:t>
      </w:r>
      <w:proofErr w:type="spellEnd"/>
      <w:r>
        <w:t xml:space="preserve">, J.-B., </w:t>
      </w:r>
      <w:proofErr w:type="spellStart"/>
      <w:r>
        <w:t>Cottin</w:t>
      </w:r>
      <w:proofErr w:type="spellEnd"/>
      <w:r>
        <w:t xml:space="preserve">, M., Emmerson, L., Gales, N., Gales, R., Goldsworthy, S. D., Harcourt, R., Kato, A., Kirkwood, R., Lawton, K., </w:t>
      </w:r>
      <w:proofErr w:type="spellStart"/>
      <w:r>
        <w:t>Ropert-Coudert</w:t>
      </w:r>
      <w:proofErr w:type="spellEnd"/>
      <w:r>
        <w:t xml:space="preserve">, Y., </w:t>
      </w:r>
      <w:proofErr w:type="spellStart"/>
      <w:r>
        <w:t>Southwell</w:t>
      </w:r>
      <w:proofErr w:type="spellEnd"/>
      <w:r>
        <w:t xml:space="preserve">, C., Hoff, J. van den, Wienecke, B., … </w:t>
      </w:r>
      <w:proofErr w:type="spellStart"/>
      <w:r>
        <w:t>Hindell</w:t>
      </w:r>
      <w:proofErr w:type="spellEnd"/>
      <w:r>
        <w:t xml:space="preserve">, M. A. (2015). Important marine habitat off east Antarctica revealed by two decades of multi-species predator tracking. </w:t>
      </w:r>
      <w:proofErr w:type="spellStart"/>
      <w:r>
        <w:rPr>
          <w:i/>
          <w:iCs/>
        </w:rPr>
        <w:t>Ecography</w:t>
      </w:r>
      <w:proofErr w:type="spellEnd"/>
      <w:r>
        <w:t xml:space="preserve">, </w:t>
      </w:r>
      <w:r>
        <w:rPr>
          <w:i/>
          <w:iCs/>
        </w:rPr>
        <w:t>38</w:t>
      </w:r>
      <w:r>
        <w:t>, 121–129.</w:t>
      </w:r>
    </w:p>
    <w:p w14:paraId="175FD800" w14:textId="77777777" w:rsidR="003F73CF" w:rsidRDefault="0012779B">
      <w:pPr>
        <w:pStyle w:val="Bibliography"/>
      </w:pPr>
      <w:bookmarkStart w:id="537" w:name="ref-Schick:2013"/>
      <w:bookmarkEnd w:id="536"/>
      <w:r>
        <w:lastRenderedPageBreak/>
        <w:t xml:space="preserve">Schick, R. S., New, L. F., Thomas, L., Costa, D. P., </w:t>
      </w:r>
      <w:proofErr w:type="spellStart"/>
      <w:r>
        <w:t>Hindell</w:t>
      </w:r>
      <w:proofErr w:type="spellEnd"/>
      <w:r>
        <w:t xml:space="preserve">, M. A., McMahon, C. R., Robinson, P. W., Simmons, S. E., </w:t>
      </w:r>
      <w:proofErr w:type="spellStart"/>
      <w:r>
        <w:t>Thums</w:t>
      </w:r>
      <w:proofErr w:type="spellEnd"/>
      <w:r>
        <w:t xml:space="preserve">, M., J., Harwood., &amp; Clark, J. S. (2013). Estimating resource acquisition and at‐sea body condition of a marine predator. </w:t>
      </w:r>
      <w:r>
        <w:rPr>
          <w:i/>
          <w:iCs/>
        </w:rPr>
        <w:t>Journal of Animal Ecology</w:t>
      </w:r>
      <w:r>
        <w:t xml:space="preserve">, </w:t>
      </w:r>
      <w:r>
        <w:rPr>
          <w:i/>
          <w:iCs/>
        </w:rPr>
        <w:t>82</w:t>
      </w:r>
      <w:r>
        <w:t>, 1300–3015.</w:t>
      </w:r>
    </w:p>
    <w:p w14:paraId="52EE2DCC" w14:textId="77777777" w:rsidR="003F73CF" w:rsidRDefault="0012779B">
      <w:pPr>
        <w:pStyle w:val="Bibliography"/>
      </w:pPr>
      <w:bookmarkStart w:id="538" w:name="ref-Argos:2016"/>
      <w:bookmarkEnd w:id="537"/>
      <w:r>
        <w:t xml:space="preserve">Service Argos. (2016). </w:t>
      </w:r>
      <w:r>
        <w:rPr>
          <w:i/>
          <w:iCs/>
        </w:rPr>
        <w:t>Argos Users’ Manual</w:t>
      </w:r>
      <w:r>
        <w:t xml:space="preserve">. CLS. </w:t>
      </w:r>
      <w:hyperlink r:id="rId30">
        <w:r>
          <w:rPr>
            <w:rStyle w:val="Hyperlink"/>
          </w:rPr>
          <w:t>http://www.argos-system.org/manual</w:t>
        </w:r>
      </w:hyperlink>
    </w:p>
    <w:p w14:paraId="165FD4FC" w14:textId="77777777" w:rsidR="003F73CF" w:rsidRDefault="0012779B">
      <w:pPr>
        <w:pStyle w:val="Bibliography"/>
      </w:pPr>
      <w:bookmarkStart w:id="539" w:name="ref-rnaturalearth"/>
      <w:bookmarkEnd w:id="538"/>
      <w:r>
        <w:t xml:space="preserve">South, A. (2022a). </w:t>
      </w:r>
      <w:proofErr w:type="spellStart"/>
      <w:r>
        <w:rPr>
          <w:i/>
          <w:iCs/>
        </w:rPr>
        <w:t>Rnaturalearth</w:t>
      </w:r>
      <w:proofErr w:type="spellEnd"/>
      <w:r>
        <w:rPr>
          <w:i/>
          <w:iCs/>
        </w:rPr>
        <w:t>: World map data from natural earth</w:t>
      </w:r>
      <w:r>
        <w:t>.</w:t>
      </w:r>
    </w:p>
    <w:p w14:paraId="757A9445" w14:textId="77777777" w:rsidR="003F73CF" w:rsidRDefault="0012779B">
      <w:pPr>
        <w:pStyle w:val="Bibliography"/>
      </w:pPr>
      <w:bookmarkStart w:id="540" w:name="ref-rnaturalearthhires"/>
      <w:bookmarkEnd w:id="539"/>
      <w:r>
        <w:t xml:space="preserve">South, A. (2022b). </w:t>
      </w:r>
      <w:proofErr w:type="spellStart"/>
      <w:r>
        <w:rPr>
          <w:i/>
          <w:iCs/>
        </w:rPr>
        <w:t>Rnaturalearthhires</w:t>
      </w:r>
      <w:proofErr w:type="spellEnd"/>
      <w:r>
        <w:rPr>
          <w:i/>
          <w:iCs/>
        </w:rPr>
        <w:t xml:space="preserve">: High resolution world vector map data from natural earth used in </w:t>
      </w:r>
      <w:proofErr w:type="spellStart"/>
      <w:r>
        <w:rPr>
          <w:i/>
          <w:iCs/>
        </w:rPr>
        <w:t>rnaturalearth</w:t>
      </w:r>
      <w:proofErr w:type="spellEnd"/>
      <w:r>
        <w:t>.</w:t>
      </w:r>
    </w:p>
    <w:p w14:paraId="7A971B44" w14:textId="77777777" w:rsidR="003F73CF" w:rsidRDefault="0012779B">
      <w:pPr>
        <w:pStyle w:val="Bibliography"/>
      </w:pPr>
      <w:bookmarkStart w:id="541" w:name="ref-Sumner:2009"/>
      <w:bookmarkEnd w:id="540"/>
      <w:r>
        <w:t xml:space="preserve">Sumner, M. D., </w:t>
      </w:r>
      <w:proofErr w:type="spellStart"/>
      <w:r>
        <w:t>Wotherspoon</w:t>
      </w:r>
      <w:proofErr w:type="spellEnd"/>
      <w:r>
        <w:t xml:space="preserve">, S. J., &amp; </w:t>
      </w:r>
      <w:proofErr w:type="spellStart"/>
      <w:r>
        <w:t>Hindell</w:t>
      </w:r>
      <w:proofErr w:type="spellEnd"/>
      <w:r>
        <w:t xml:space="preserve">, M. A. (2009). Bayesian estimation of animal movement from archival and satellite tags. </w:t>
      </w:r>
      <w:proofErr w:type="spellStart"/>
      <w:r>
        <w:rPr>
          <w:i/>
          <w:iCs/>
        </w:rPr>
        <w:t>PLoS</w:t>
      </w:r>
      <w:proofErr w:type="spellEnd"/>
      <w:r>
        <w:rPr>
          <w:i/>
          <w:iCs/>
        </w:rPr>
        <w:t xml:space="preserve"> ONE</w:t>
      </w:r>
      <w:r>
        <w:t xml:space="preserve">, </w:t>
      </w:r>
      <w:r>
        <w:rPr>
          <w:i/>
          <w:iCs/>
        </w:rPr>
        <w:t>4</w:t>
      </w:r>
      <w:r>
        <w:t xml:space="preserve">(10). </w:t>
      </w:r>
      <w:hyperlink r:id="rId31">
        <w:r>
          <w:rPr>
            <w:rStyle w:val="Hyperlink"/>
          </w:rPr>
          <w:t>https://journals.plos.org/plosone/article?id=10.1371/journal.pone.0007324</w:t>
        </w:r>
      </w:hyperlink>
    </w:p>
    <w:p w14:paraId="11FDF7D1" w14:textId="77777777" w:rsidR="003F73CF" w:rsidRDefault="0012779B">
      <w:pPr>
        <w:pStyle w:val="Bibliography"/>
      </w:pPr>
      <w:bookmarkStart w:id="542" w:name="ref-Thygesen:2017"/>
      <w:bookmarkEnd w:id="541"/>
      <w:proofErr w:type="spellStart"/>
      <w:r>
        <w:t>Thygesen</w:t>
      </w:r>
      <w:proofErr w:type="spellEnd"/>
      <w:r>
        <w:t xml:space="preserve">, U. H., </w:t>
      </w:r>
      <w:proofErr w:type="spellStart"/>
      <w:r>
        <w:t>Albertsen</w:t>
      </w:r>
      <w:proofErr w:type="spellEnd"/>
      <w:r>
        <w:t xml:space="preserve">, C. M., Berg, C. W., Kristensen, K., &amp; </w:t>
      </w:r>
      <w:proofErr w:type="spellStart"/>
      <w:r>
        <w:t>Neilsen</w:t>
      </w:r>
      <w:proofErr w:type="spellEnd"/>
      <w:r>
        <w:t xml:space="preserve">, A. (2017). Validation of ecological state space models using the Laplace approximation. </w:t>
      </w:r>
      <w:r>
        <w:rPr>
          <w:i/>
          <w:iCs/>
        </w:rPr>
        <w:t>Environmental and Ecological Statistics</w:t>
      </w:r>
      <w:r>
        <w:t xml:space="preserve">. </w:t>
      </w:r>
      <w:hyperlink r:id="rId32">
        <w:r>
          <w:rPr>
            <w:rStyle w:val="Hyperlink"/>
          </w:rPr>
          <w:t>https://doi.org/DOI: 10.1007/s10651-017-0372-4</w:t>
        </w:r>
      </w:hyperlink>
    </w:p>
    <w:p w14:paraId="5718C6FE" w14:textId="77777777" w:rsidR="003F73CF" w:rsidRDefault="0012779B">
      <w:pPr>
        <w:pStyle w:val="Bibliography"/>
      </w:pPr>
      <w:bookmarkStart w:id="543" w:name="ref-Whoriskey:2017"/>
      <w:bookmarkEnd w:id="542"/>
      <w:proofErr w:type="spellStart"/>
      <w:r>
        <w:t>Whoriskey</w:t>
      </w:r>
      <w:proofErr w:type="spellEnd"/>
      <w:r>
        <w:t>, K., Auger-</w:t>
      </w:r>
      <w:proofErr w:type="spellStart"/>
      <w:r>
        <w:t>Méthé</w:t>
      </w:r>
      <w:proofErr w:type="spellEnd"/>
      <w:r>
        <w:t xml:space="preserve">, M., </w:t>
      </w:r>
      <w:proofErr w:type="spellStart"/>
      <w:r>
        <w:t>Albertsen</w:t>
      </w:r>
      <w:proofErr w:type="spellEnd"/>
      <w:r>
        <w:t xml:space="preserve">, C. M., </w:t>
      </w:r>
      <w:proofErr w:type="spellStart"/>
      <w:r>
        <w:t>Whoriskey</w:t>
      </w:r>
      <w:proofErr w:type="spellEnd"/>
      <w:r>
        <w:t xml:space="preserve">, F. G., Binder, T. R., Kreuger, C. C., &amp; Mills </w:t>
      </w:r>
      <w:proofErr w:type="spellStart"/>
      <w:r>
        <w:t>Flemming</w:t>
      </w:r>
      <w:proofErr w:type="spellEnd"/>
      <w:r>
        <w:t xml:space="preserve">, J. (2017). A hidden </w:t>
      </w:r>
      <w:proofErr w:type="spellStart"/>
      <w:r>
        <w:t>markov</w:t>
      </w:r>
      <w:proofErr w:type="spellEnd"/>
      <w:r>
        <w:t xml:space="preserve"> movement model for rapidly identifying behavioral states from animal tracks. </w:t>
      </w:r>
      <w:r>
        <w:rPr>
          <w:i/>
          <w:iCs/>
        </w:rPr>
        <w:t>Ecology and Evolution</w:t>
      </w:r>
      <w:r>
        <w:t xml:space="preserve">, </w:t>
      </w:r>
      <w:r>
        <w:rPr>
          <w:i/>
          <w:iCs/>
        </w:rPr>
        <w:t>7</w:t>
      </w:r>
      <w:r>
        <w:t>, 2112–2121.</w:t>
      </w:r>
    </w:p>
    <w:p w14:paraId="6C96F5B5" w14:textId="77777777" w:rsidR="003F73CF" w:rsidRDefault="0012779B">
      <w:pPr>
        <w:pStyle w:val="Bibliography"/>
      </w:pPr>
      <w:bookmarkStart w:id="544" w:name="ref-ggplot2"/>
      <w:bookmarkEnd w:id="543"/>
      <w:r>
        <w:t xml:space="preserve">Wickham, H. (2016). </w:t>
      </w:r>
      <w:r>
        <w:rPr>
          <w:i/>
          <w:iCs/>
        </w:rPr>
        <w:t>ggplot2: Elegant graphics for data analysis</w:t>
      </w:r>
      <w:r>
        <w:t xml:space="preserve">. Springer-Verlag New York. </w:t>
      </w:r>
      <w:hyperlink r:id="rId33">
        <w:r>
          <w:rPr>
            <w:rStyle w:val="Hyperlink"/>
          </w:rPr>
          <w:t>https://ggplot2.tidyverse.org</w:t>
        </w:r>
      </w:hyperlink>
      <w:bookmarkEnd w:id="496"/>
      <w:bookmarkEnd w:id="498"/>
      <w:bookmarkEnd w:id="544"/>
    </w:p>
    <w:sectPr w:rsidR="003F73C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ames Grecian" w:date="2022-06-30T11:58:00Z" w:initials="JG">
    <w:p w14:paraId="05C83585" w14:textId="77777777" w:rsidR="00731A3E" w:rsidRDefault="00731A3E" w:rsidP="003903BF">
      <w:r>
        <w:rPr>
          <w:rStyle w:val="CommentReference"/>
        </w:rPr>
        <w:annotationRef/>
      </w:r>
      <w:r>
        <w:rPr>
          <w:sz w:val="20"/>
          <w:szCs w:val="20"/>
        </w:rPr>
        <w:t>Dropping references here could save words.</w:t>
      </w:r>
    </w:p>
  </w:comment>
  <w:comment w:id="22" w:author="James Grecian" w:date="2022-06-30T12:04:00Z" w:initials="JG">
    <w:p w14:paraId="7A897328" w14:textId="77777777" w:rsidR="002801F3" w:rsidRDefault="002801F3" w:rsidP="00A82A31">
      <w:r>
        <w:rPr>
          <w:rStyle w:val="CommentReference"/>
        </w:rPr>
        <w:annotationRef/>
      </w:r>
      <w:r>
        <w:rPr>
          <w:sz w:val="20"/>
          <w:szCs w:val="20"/>
        </w:rPr>
        <w:t>Tried to split this sentence in two as it was overly long.</w:t>
      </w:r>
    </w:p>
  </w:comment>
  <w:comment w:id="40" w:author="James Grecian" w:date="2022-06-30T12:04:00Z" w:initials="JG">
    <w:p w14:paraId="3CF57530" w14:textId="77777777" w:rsidR="002801F3" w:rsidRDefault="002801F3" w:rsidP="000277FB">
      <w:r>
        <w:rPr>
          <w:rStyle w:val="CommentReference"/>
        </w:rPr>
        <w:annotationRef/>
      </w:r>
      <w:r>
        <w:rPr>
          <w:sz w:val="20"/>
          <w:szCs w:val="20"/>
        </w:rPr>
        <w:t>Tried to trim two sentences into one to avoid repetition</w:t>
      </w:r>
    </w:p>
  </w:comment>
  <w:comment w:id="81" w:author="Patterson, Toby (O&amp;A, Hobart)" w:date="2022-06-24T20:00:00Z" w:initials="PT(H">
    <w:p w14:paraId="5A72E718" w14:textId="5CF7571A" w:rsidR="00712D89" w:rsidRDefault="00712D89">
      <w:pPr>
        <w:pStyle w:val="CommentText"/>
      </w:pPr>
      <w:r>
        <w:rPr>
          <w:rStyle w:val="CommentReference"/>
        </w:rPr>
        <w:annotationRef/>
      </w:r>
      <w:r>
        <w:t>Missing ref</w:t>
      </w:r>
    </w:p>
  </w:comment>
  <w:comment w:id="84" w:author="James Grecian" w:date="2022-06-30T12:20:00Z" w:initials="JG">
    <w:p w14:paraId="79016294" w14:textId="77777777" w:rsidR="003B5B35" w:rsidRDefault="003B5B35" w:rsidP="00B15DD3">
      <w:r>
        <w:rPr>
          <w:rStyle w:val="CommentReference"/>
        </w:rPr>
        <w:annotationRef/>
      </w:r>
      <w:r>
        <w:rPr>
          <w:sz w:val="20"/>
          <w:szCs w:val="20"/>
        </w:rPr>
        <w:t>Drop the first line about simplicity as it’s repetition from above</w:t>
      </w:r>
    </w:p>
  </w:comment>
  <w:comment w:id="123" w:author="Patterson, Toby (O&amp;A, Hobart)" w:date="2022-06-24T20:41:00Z" w:initials="PT(H">
    <w:p w14:paraId="2CDFA08A" w14:textId="3D3C8ADA" w:rsidR="00C23E82" w:rsidRDefault="00C23E82">
      <w:pPr>
        <w:pStyle w:val="CommentText"/>
      </w:pPr>
      <w:r>
        <w:rPr>
          <w:rStyle w:val="CommentReference"/>
        </w:rPr>
        <w:annotationRef/>
      </w:r>
      <w:r>
        <w:t xml:space="preserve">One thing I wondered – how difficult would it be to allow already projected coordinates to be input? </w:t>
      </w:r>
      <w:r w:rsidR="00A80FB3">
        <w:t xml:space="preserve">Might need to give it a CRS string or other spatial voodoo incantations – i.e. so that it can be projected into the native projection used by fwahgrar </w:t>
      </w:r>
    </w:p>
    <w:p w14:paraId="4434F2C2" w14:textId="77777777" w:rsidR="00C23E82" w:rsidRDefault="00C23E82">
      <w:pPr>
        <w:pStyle w:val="CommentText"/>
      </w:pPr>
    </w:p>
    <w:p w14:paraId="64B72A3E" w14:textId="6818B7B3" w:rsidR="00C23E82" w:rsidRDefault="00C23E82">
      <w:pPr>
        <w:pStyle w:val="CommentText"/>
      </w:pPr>
      <w:r>
        <w:t xml:space="preserve">Often terrestrial types have easting/northing instead of lat/lon </w:t>
      </w:r>
      <w:r w:rsidR="00A80FB3">
        <w:t xml:space="preserve">but the interpolation of regular tracks would still be of interest for these folks.  </w:t>
      </w:r>
      <w:r>
        <w:t xml:space="preserve"> </w:t>
      </w:r>
    </w:p>
  </w:comment>
  <w:comment w:id="124" w:author="Gemma Carroll" w:date="2022-06-27T17:05:00Z" w:initials="GC">
    <w:p w14:paraId="175688DA" w14:textId="77777777" w:rsidR="005E2E6B" w:rsidRDefault="005E2E6B" w:rsidP="001B55FE">
      <w:r>
        <w:rPr>
          <w:rStyle w:val="CommentReference"/>
        </w:rPr>
        <w:annotationRef/>
      </w:r>
      <w:r>
        <w:rPr>
          <w:sz w:val="20"/>
          <w:szCs w:val="20"/>
        </w:rPr>
        <w:t>Would be better to make this more general, by outlining all the types of data that are supported and how to specify them. If I was a student coming to fwagwah with geolocation data I’d be getting sweaty</w:t>
      </w:r>
    </w:p>
  </w:comment>
  <w:comment w:id="161" w:author="Patterson, Toby (O&amp;A, Hobart)" w:date="2022-06-24T20:10:00Z" w:initials="PT(H">
    <w:p w14:paraId="713D536C" w14:textId="6DCCBF40" w:rsidR="00354872" w:rsidRDefault="00354872">
      <w:pPr>
        <w:pStyle w:val="CommentText"/>
      </w:pPr>
      <w:r>
        <w:rPr>
          <w:rStyle w:val="CommentReference"/>
        </w:rPr>
        <w:annotationRef/>
      </w:r>
      <w:r>
        <w:t xml:space="preserve">Sentence was a little awkward -see if I edited it in line with your intent. </w:t>
      </w:r>
    </w:p>
  </w:comment>
  <w:comment w:id="183" w:author="Lachlan Phillips (HDR)" w:date="2022-07-06T15:09:00Z" w:initials="LP(">
    <w:p w14:paraId="6484C49F" w14:textId="078A8EA5" w:rsidR="00FD33AA" w:rsidRDefault="00FD33AA">
      <w:pPr>
        <w:pStyle w:val="CommentText"/>
      </w:pPr>
      <w:r>
        <w:rPr>
          <w:rStyle w:val="CommentReference"/>
        </w:rPr>
        <w:annotationRef/>
      </w:r>
      <w:r>
        <w:t xml:space="preserve">Do you mean </w:t>
      </w:r>
      <w:r>
        <w:t xml:space="preserve">POSIXct? I notice that’s the function you use in the prefilter function (line 117) - </w:t>
      </w:r>
      <w:r w:rsidRPr="00FD33AA">
        <w:t>https://github.com/ianjonsen/foieGras/blob/master/R/prefilter.R</w:t>
      </w:r>
    </w:p>
  </w:comment>
  <w:comment w:id="184" w:author="Patterson, Toby (O&amp;A, Hobart)" w:date="2022-06-24T20:12:00Z" w:initials="PT(H">
    <w:p w14:paraId="0F0EFD3E" w14:textId="77777777" w:rsidR="00354872" w:rsidRDefault="00354872">
      <w:pPr>
        <w:pStyle w:val="CommentText"/>
      </w:pPr>
      <w:r>
        <w:rPr>
          <w:rStyle w:val="CommentReference"/>
        </w:rPr>
        <w:annotationRef/>
      </w:r>
      <w:r>
        <w:t xml:space="preserve">Would be good to give a brief overview of what the differences between these are. </w:t>
      </w:r>
    </w:p>
    <w:p w14:paraId="5429AB7B" w14:textId="77777777" w:rsidR="008D041E" w:rsidRDefault="008D041E">
      <w:pPr>
        <w:pStyle w:val="CommentText"/>
      </w:pPr>
    </w:p>
    <w:p w14:paraId="59E82EF4" w14:textId="4B2D0D87" w:rsidR="00F85555" w:rsidRDefault="008D041E">
      <w:pPr>
        <w:pStyle w:val="CommentText"/>
      </w:pPr>
      <w:r>
        <w:t xml:space="preserve">I wonder if you added a table with </w:t>
      </w:r>
      <w:r w:rsidR="00F85555">
        <w:t xml:space="preserve">a sentence or two description of each model type? Just because I think this bit is a little opaque to non technical users. </w:t>
      </w:r>
    </w:p>
  </w:comment>
  <w:comment w:id="185" w:author="Gemma Carroll" w:date="2022-06-27T17:27:00Z" w:initials="GC">
    <w:p w14:paraId="585626CC" w14:textId="77777777" w:rsidR="00622259" w:rsidRDefault="00622259" w:rsidP="00580EB3">
      <w:r>
        <w:rPr>
          <w:rStyle w:val="CommentReference"/>
        </w:rPr>
        <w:annotationRef/>
      </w:r>
      <w:r>
        <w:rPr>
          <w:sz w:val="20"/>
          <w:szCs w:val="20"/>
        </w:rPr>
        <w:t>Agree, I can’t see anywhere in the doc where the models are spelled out or any guidance on decisions is made except for mp</w:t>
      </w:r>
    </w:p>
  </w:comment>
  <w:comment w:id="189" w:author="Robert Harcourt" w:date="2022-07-01T13:10:00Z" w:initials="RH">
    <w:p w14:paraId="6F6CE2EF" w14:textId="06CBBBEC" w:rsidR="00660B7A" w:rsidRDefault="00660B7A">
      <w:pPr>
        <w:pStyle w:val="CommentText"/>
      </w:pPr>
      <w:r>
        <w:rPr>
          <w:rStyle w:val="CommentReference"/>
        </w:rPr>
        <w:annotationRef/>
      </w:r>
      <w:r>
        <w:t>Put this as a footnote to save words in text?</w:t>
      </w:r>
    </w:p>
  </w:comment>
  <w:comment w:id="190" w:author="Patterson, Toby (O&amp;A, Hobart)" w:date="2022-06-24T20:20:00Z" w:initials="PT(H">
    <w:p w14:paraId="47EEEB95" w14:textId="7C1B4E07" w:rsidR="00F85555" w:rsidRDefault="00F85555">
      <w:pPr>
        <w:pStyle w:val="CommentText"/>
      </w:pPr>
      <w:r>
        <w:rPr>
          <w:rStyle w:val="CommentReference"/>
        </w:rPr>
        <w:annotationRef/>
      </w:r>
      <w:r>
        <w:t xml:space="preserve">Next version! Shouldn’t be too hard to do I don’t think? Certainly common parameters is easy. Could probably do something hierarchical to make params Res or something… just a thought… </w:t>
      </w:r>
    </w:p>
  </w:comment>
  <w:comment w:id="192" w:author="Patterson, Toby (O&amp;A, Hobart)" w:date="2022-06-24T20:21:00Z" w:initials="PT(H">
    <w:p w14:paraId="77FDD753" w14:textId="411FAB7E" w:rsidR="00F85555" w:rsidRDefault="00F85555">
      <w:pPr>
        <w:pStyle w:val="CommentText"/>
      </w:pPr>
      <w:r>
        <w:t>By all means ignore this comment – but “</w:t>
      </w:r>
      <w:r>
        <w:rPr>
          <w:rStyle w:val="CommentReference"/>
        </w:rPr>
        <w:annotationRef/>
      </w:r>
      <w:r>
        <w:t xml:space="preserve">dense” on its own scanned a little oddly, to me at least. If you mean qualitatively “dense” then. I’d stick with the “fairly” or similar acronym conveying your subjective experience of denseness. Otherwise I’d delete. </w:t>
      </w:r>
    </w:p>
    <w:p w14:paraId="361989A3" w14:textId="77777777" w:rsidR="00F85555" w:rsidRDefault="00F85555">
      <w:pPr>
        <w:pStyle w:val="CommentText"/>
      </w:pPr>
    </w:p>
    <w:p w14:paraId="28BD6EEB" w14:textId="43AA0079" w:rsidR="00F85555" w:rsidRDefault="00F85555">
      <w:pPr>
        <w:pStyle w:val="CommentText"/>
      </w:pPr>
      <w:r>
        <w:t xml:space="preserve">I’ve probably read too many techy things on dense vs sparse matrices etc… </w:t>
      </w:r>
    </w:p>
  </w:comment>
  <w:comment w:id="193" w:author="Robert Harcourt" w:date="2022-07-01T12:48:00Z" w:initials="RH">
    <w:p w14:paraId="1C6125B7" w14:textId="7CB5FA67" w:rsidR="00946BE9" w:rsidRDefault="00946BE9">
      <w:pPr>
        <w:pStyle w:val="CommentText"/>
      </w:pPr>
      <w:r>
        <w:rPr>
          <w:rStyle w:val="CommentReference"/>
        </w:rPr>
        <w:annotationRef/>
      </w:r>
      <w:r>
        <w:t>Could just delete</w:t>
      </w:r>
    </w:p>
  </w:comment>
  <w:comment w:id="195" w:author="Patterson, Toby (O&amp;A, Hobart)" w:date="2022-06-24T20:24:00Z" w:initials="PT(H">
    <w:p w14:paraId="636C17A1" w14:textId="3A403B1A" w:rsidR="00F85555" w:rsidRDefault="00F85555">
      <w:pPr>
        <w:pStyle w:val="CommentText"/>
      </w:pPr>
      <w:r>
        <w:rPr>
          <w:rStyle w:val="CommentReference"/>
        </w:rPr>
        <w:annotationRef/>
      </w:r>
      <w:r>
        <w:t xml:space="preserve">Not clear on the meaning here. Necessary? </w:t>
      </w:r>
    </w:p>
  </w:comment>
  <w:comment w:id="228" w:author="Gemma Carroll" w:date="2022-06-27T17:21:00Z" w:initials="GC">
    <w:p w14:paraId="6A2E9A8D" w14:textId="77777777" w:rsidR="00D73440" w:rsidRDefault="00D73440" w:rsidP="001C4440">
      <w:r>
        <w:rPr>
          <w:rStyle w:val="CommentReference"/>
        </w:rPr>
        <w:annotationRef/>
      </w:r>
      <w:r>
        <w:rPr>
          <w:sz w:val="20"/>
          <w:szCs w:val="20"/>
        </w:rPr>
        <w:t>Kinda lost here, I would not know where to start to use this function to assess model performance - what would I be looking for in these forecast residuals to check the model is sensible?</w:t>
      </w:r>
    </w:p>
  </w:comment>
  <w:comment w:id="237" w:author="Gemma Carroll" w:date="2022-06-27T17:25:00Z" w:initials="GC">
    <w:p w14:paraId="3F11F6CF" w14:textId="77777777" w:rsidR="00622259" w:rsidRDefault="00622259" w:rsidP="00BC03AC">
      <w:r>
        <w:rPr>
          <w:rStyle w:val="CommentReference"/>
        </w:rPr>
        <w:annotationRef/>
      </w:r>
      <w:r>
        <w:rPr>
          <w:sz w:val="20"/>
          <w:szCs w:val="20"/>
        </w:rPr>
        <w:t>Is fwargwar just for marine applications? Feel like this is not stated anywhere in the background</w:t>
      </w:r>
    </w:p>
  </w:comment>
  <w:comment w:id="241" w:author="Gemma Carroll" w:date="2022-06-27T17:21:00Z" w:initials="GC">
    <w:p w14:paraId="6A76A6AC" w14:textId="77777777" w:rsidR="00EC607A" w:rsidRDefault="00EC607A" w:rsidP="00EC607A">
      <w:r>
        <w:rPr>
          <w:rStyle w:val="CommentReference"/>
        </w:rPr>
        <w:annotationRef/>
      </w:r>
      <w:r>
        <w:rPr>
          <w:sz w:val="20"/>
          <w:szCs w:val="20"/>
        </w:rPr>
        <w:t>Kinda lost here, I would not know where to start to use this function to assess model performance - what would I be looking for in these forecast residuals to check the model is sensible?</w:t>
      </w:r>
    </w:p>
  </w:comment>
  <w:comment w:id="250" w:author="James Grecian" w:date="2022-06-30T12:21:00Z" w:initials="JG">
    <w:p w14:paraId="172F5274" w14:textId="77777777" w:rsidR="003B5B35" w:rsidRDefault="003B5B35" w:rsidP="00F357E8">
      <w:r>
        <w:rPr>
          <w:rStyle w:val="CommentReference"/>
        </w:rPr>
        <w:annotationRef/>
      </w:r>
      <w:r>
        <w:rPr>
          <w:sz w:val="20"/>
          <w:szCs w:val="20"/>
        </w:rPr>
        <w:t>Again, think this can be said in one sentence rather than two</w:t>
      </w:r>
    </w:p>
  </w:comment>
  <w:comment w:id="275" w:author="Gemma Carroll" w:date="2022-06-27T17:25:00Z" w:initials="GC">
    <w:p w14:paraId="24AA1DA0" w14:textId="73E66322" w:rsidR="00A24376" w:rsidRDefault="00A24376" w:rsidP="00A24376">
      <w:r>
        <w:rPr>
          <w:rStyle w:val="CommentReference"/>
        </w:rPr>
        <w:annotationRef/>
      </w:r>
      <w:r>
        <w:rPr>
          <w:sz w:val="20"/>
          <w:szCs w:val="20"/>
        </w:rPr>
        <w:t>Is fwargwar just for marine applications? Feel like this is not stated anywhere in the background</w:t>
      </w:r>
    </w:p>
  </w:comment>
  <w:comment w:id="281" w:author="James Grecian" w:date="2022-06-30T12:49:00Z" w:initials="JG">
    <w:p w14:paraId="4D97BF3F" w14:textId="77777777" w:rsidR="00D9093B" w:rsidRDefault="00D9093B" w:rsidP="00AC671D">
      <w:r>
        <w:rPr>
          <w:rStyle w:val="CommentReference"/>
        </w:rPr>
        <w:annotationRef/>
      </w:r>
      <w:r>
        <w:rPr>
          <w:sz w:val="20"/>
          <w:szCs w:val="20"/>
        </w:rPr>
        <w:t>Could drop this completely if required for word count</w:t>
      </w:r>
    </w:p>
  </w:comment>
  <w:comment w:id="304" w:author="Patterson, Toby (O&amp;A, Hobart)" w:date="2022-06-24T20:31:00Z" w:initials="PT(H">
    <w:p w14:paraId="33860551" w14:textId="25EF27C9" w:rsidR="000F187C" w:rsidRDefault="000F187C">
      <w:pPr>
        <w:pStyle w:val="CommentText"/>
      </w:pPr>
      <w:r>
        <w:rPr>
          <w:rStyle w:val="CommentReference"/>
        </w:rPr>
        <w:annotationRef/>
      </w:r>
      <w:r>
        <w:t>Bibtex error?</w:t>
      </w:r>
    </w:p>
  </w:comment>
  <w:comment w:id="303" w:author="Patterson, Toby (O&amp;A, Hobart)" w:date="2022-06-24T20:29:00Z" w:initials="PT(H">
    <w:p w14:paraId="7707CFE4" w14:textId="065669B8" w:rsidR="000F187C" w:rsidRDefault="000F187C">
      <w:pPr>
        <w:pStyle w:val="CommentText"/>
      </w:pPr>
      <w:r>
        <w:rPr>
          <w:rStyle w:val="CommentReference"/>
        </w:rPr>
        <w:annotationRef/>
      </w:r>
      <w:r>
        <w:t xml:space="preserve">So these are unconstrainted simulations not posterior draws right? </w:t>
      </w:r>
    </w:p>
    <w:p w14:paraId="0864FE0A" w14:textId="77777777" w:rsidR="000F187C" w:rsidRDefault="000F187C">
      <w:pPr>
        <w:pStyle w:val="CommentText"/>
      </w:pPr>
    </w:p>
    <w:p w14:paraId="7141CAD5" w14:textId="77777777" w:rsidR="000F187C" w:rsidRDefault="000F187C">
      <w:pPr>
        <w:pStyle w:val="CommentText"/>
      </w:pPr>
      <w:r>
        <w:t xml:space="preserve">Another feature that could be added would be draws from the posterior of the fitted SSM. Have some code lieing around somewhere to do that… </w:t>
      </w:r>
    </w:p>
    <w:p w14:paraId="35F1285F" w14:textId="1954C409" w:rsidR="000F187C" w:rsidRDefault="000F187C">
      <w:pPr>
        <w:pStyle w:val="CommentText"/>
      </w:pPr>
    </w:p>
    <w:p w14:paraId="5874AB63" w14:textId="7B6CF36D" w:rsidR="000F187C" w:rsidRDefault="009E1D8C">
      <w:pPr>
        <w:pStyle w:val="CommentText"/>
      </w:pPr>
      <w:r>
        <w:t xml:space="preserve">Random musing – not really a comment – but </w:t>
      </w:r>
      <w:r w:rsidR="000F187C">
        <w:t xml:space="preserve">I also wonder if these are null models in the sense typically used. </w:t>
      </w:r>
      <w:r>
        <w:t xml:space="preserve">Not that I think this is a bad thing to do and would be better than the null stuff that Ben used in that 2015 paper. </w:t>
      </w:r>
    </w:p>
    <w:p w14:paraId="49D60630" w14:textId="1C9D4534" w:rsidR="000F187C" w:rsidRDefault="000F187C">
      <w:pPr>
        <w:pStyle w:val="CommentText"/>
      </w:pPr>
    </w:p>
  </w:comment>
  <w:comment w:id="307" w:author="Patterson, Toby (O&amp;A, Hobart)" w:date="2022-06-24T20:45:00Z" w:initials="PT(H">
    <w:p w14:paraId="5BBFB3C3" w14:textId="1AD407BE" w:rsidR="00A80FB3" w:rsidRDefault="00A80FB3">
      <w:pPr>
        <w:pStyle w:val="CommentText"/>
      </w:pPr>
      <w:r>
        <w:rPr>
          <w:rStyle w:val="CommentReference"/>
        </w:rPr>
        <w:annotationRef/>
      </w:r>
      <w:r>
        <w:t xml:space="preserve">Seems like quite a lot of technical detail is glossed over here. I assume room is too tight to go into this – but it would be good to convey how this is done in a bit more detail somewhere. I.e. what are these? </w:t>
      </w:r>
    </w:p>
  </w:comment>
  <w:comment w:id="313" w:author="Patterson, Toby (O&amp;A, Hobart)" w:date="2022-06-24T20:34:00Z" w:initials="PT(H">
    <w:p w14:paraId="38B0325B" w14:textId="06C4A8C8" w:rsidR="009E1D8C" w:rsidRDefault="009E1D8C">
      <w:pPr>
        <w:pStyle w:val="CommentText"/>
      </w:pPr>
      <w:r>
        <w:rPr>
          <w:rStyle w:val="CommentReference"/>
        </w:rPr>
        <w:annotationRef/>
      </w:r>
      <w:r>
        <w:t>Bibtex error?</w:t>
      </w:r>
    </w:p>
  </w:comment>
  <w:comment w:id="315" w:author="Gemma Carroll" w:date="2022-06-27T20:34:00Z" w:initials="GC">
    <w:p w14:paraId="058B8807" w14:textId="77777777" w:rsidR="00A67CAB" w:rsidRDefault="00A67CAB" w:rsidP="008A631E">
      <w:r>
        <w:rPr>
          <w:rStyle w:val="CommentReference"/>
        </w:rPr>
        <w:annotationRef/>
      </w:r>
      <w:r>
        <w:rPr>
          <w:sz w:val="20"/>
          <w:szCs w:val="20"/>
        </w:rPr>
        <w:t>Hazen, E. L., Abrahms, B., Brodie, S., Carroll, G., Welch, H., &amp; Bograd, S. J. (2021). Where did they not go? Considerations for generating pseudo-absences for telemetry-based habitat models. Movement ecology, 9(1), 1-13.</w:t>
      </w:r>
    </w:p>
  </w:comment>
  <w:comment w:id="316" w:author="Patterson, Toby (O&amp;A, Hobart)" w:date="2022-06-24T20:35:00Z" w:initials="PT(H">
    <w:p w14:paraId="09D13023" w14:textId="54EE14E9" w:rsidR="009E1D8C" w:rsidRDefault="009E1D8C">
      <w:pPr>
        <w:pStyle w:val="CommentText"/>
      </w:pPr>
      <w:r>
        <w:rPr>
          <w:rStyle w:val="CommentReference"/>
        </w:rPr>
        <w:annotationRef/>
      </w:r>
      <w:r>
        <w:t xml:space="preserve">I would expand on this a bit more – i.e. how is similarity defined? Worth capturing this in the main body of the paper I would think? </w:t>
      </w:r>
    </w:p>
  </w:comment>
  <w:comment w:id="317" w:author="Patterson, Toby (O&amp;A, Hobart)" w:date="2022-06-24T20:36:00Z" w:initials="PT(H">
    <w:p w14:paraId="1EEC4F5B" w14:textId="77777777" w:rsidR="009E1D8C" w:rsidRDefault="009E1D8C">
      <w:pPr>
        <w:pStyle w:val="CommentText"/>
      </w:pPr>
      <w:r>
        <w:rPr>
          <w:rStyle w:val="CommentReference"/>
        </w:rPr>
        <w:annotationRef/>
      </w:r>
      <w:r>
        <w:t xml:space="preserve">Again I think this needs a bit more detail – might be difficult with word limits… </w:t>
      </w:r>
    </w:p>
    <w:p w14:paraId="028BC415" w14:textId="77777777" w:rsidR="009E1D8C" w:rsidRDefault="009E1D8C">
      <w:pPr>
        <w:pStyle w:val="CommentText"/>
      </w:pPr>
    </w:p>
    <w:p w14:paraId="669D729A" w14:textId="3CA15FA2" w:rsidR="009E1D8C" w:rsidRDefault="009E1D8C">
      <w:pPr>
        <w:pStyle w:val="CommentText"/>
      </w:pPr>
      <w:r>
        <w:t xml:space="preserve">You could either put in supplementary or potentially hide extra words in figure captions and a figure that shows an example of similar / dissimilar </w:t>
      </w:r>
      <w:r w:rsidR="00C23E82">
        <w:t xml:space="preserve">generated tracks? </w:t>
      </w:r>
    </w:p>
  </w:comment>
  <w:comment w:id="319" w:author="Patterson, Toby (O&amp;A, Hobart)" w:date="2022-06-24T20:38:00Z" w:initials="PT(H">
    <w:p w14:paraId="47376C64" w14:textId="7C06FA04" w:rsidR="00C23E82" w:rsidRDefault="00C23E82">
      <w:pPr>
        <w:pStyle w:val="CommentText"/>
      </w:pPr>
      <w:r>
        <w:rPr>
          <w:rStyle w:val="CommentReference"/>
        </w:rPr>
        <w:annotationRef/>
      </w:r>
      <w:r>
        <w:t xml:space="preserve">This is potentially where using posterior draws from the fit posterior would be better – i.e. you keep the consistency not just with the parameters (which is what I assume the simulations are doing ) but also the data that generated them.  </w:t>
      </w:r>
    </w:p>
  </w:comment>
  <w:comment w:id="347" w:author="Gemma Carroll" w:date="2022-06-27T19:09:00Z" w:initials="GC">
    <w:p w14:paraId="7F954B79" w14:textId="77777777" w:rsidR="0068400A" w:rsidRDefault="0068400A" w:rsidP="00097AC5">
      <w:r>
        <w:rPr>
          <w:rStyle w:val="CommentReference"/>
        </w:rPr>
        <w:annotationRef/>
      </w:r>
      <w:r>
        <w:rPr>
          <w:sz w:val="20"/>
          <w:szCs w:val="20"/>
        </w:rPr>
        <w:t>I can’t see orange and red lines at this plot size</w:t>
      </w:r>
    </w:p>
  </w:comment>
  <w:comment w:id="349" w:author="Gemma Carroll" w:date="2022-06-27T20:49:00Z" w:initials="GC">
    <w:p w14:paraId="1C9725B0" w14:textId="77777777" w:rsidR="00F5308E" w:rsidRDefault="00F5308E" w:rsidP="0006566A">
      <w:r>
        <w:rPr>
          <w:rStyle w:val="CommentReference"/>
        </w:rPr>
        <w:annotationRef/>
      </w:r>
      <w:r>
        <w:rPr>
          <w:sz w:val="20"/>
          <w:szCs w:val="20"/>
        </w:rPr>
        <w:t>IMO these 2 examples are too similar to warrant including both - you illustrate the same functionality and similar ecological mechanisms and the fact that one is Argos and one is GPS seems neither here nor there. Obviously I think you should keep the penguins ;) as you focus on the seals already to illustrate approach related to large measurement error in the previous example. Suggest including the nice versions of the map and 1D plots for the seal in that example</w:t>
      </w:r>
    </w:p>
  </w:comment>
  <w:comment w:id="351" w:author="Gemma Carroll" w:date="2022-06-27T20:49:00Z" w:initials="GC">
    <w:p w14:paraId="7713E95B" w14:textId="77777777" w:rsidR="00F5308E" w:rsidRDefault="00F5308E" w:rsidP="00DE1FE4">
      <w:r>
        <w:rPr>
          <w:rStyle w:val="CommentReference"/>
        </w:rPr>
        <w:annotationRef/>
      </w:r>
      <w:r>
        <w:rPr>
          <w:sz w:val="20"/>
          <w:szCs w:val="20"/>
        </w:rPr>
        <w:t>Cut to save 300 words</w:t>
      </w:r>
    </w:p>
  </w:comment>
  <w:comment w:id="379" w:author="Gemma Carroll" w:date="2022-06-27T18:22:00Z" w:initials="GC">
    <w:p w14:paraId="7B691E96" w14:textId="51EC451D" w:rsidR="00C631EC" w:rsidRDefault="00C631EC" w:rsidP="000F2C3B">
      <w:r>
        <w:rPr>
          <w:rStyle w:val="CommentReference"/>
        </w:rPr>
        <w:annotationRef/>
      </w:r>
      <w:r>
        <w:rPr>
          <w:sz w:val="20"/>
          <w:szCs w:val="20"/>
        </w:rPr>
        <w:t>Not published yet! Hopefully 2022…</w:t>
      </w:r>
    </w:p>
  </w:comment>
  <w:comment w:id="380" w:author="Lachlan Phillips (HDR)" w:date="2022-07-07T13:01:00Z" w:initials="LP(">
    <w:p w14:paraId="3CA5C6F8" w14:textId="5B735D14" w:rsidR="00AA6473" w:rsidRDefault="00AA6473">
      <w:pPr>
        <w:pStyle w:val="CommentText"/>
      </w:pPr>
      <w:r>
        <w:rPr>
          <w:rStyle w:val="CommentReference"/>
        </w:rPr>
        <w:annotationRef/>
      </w:r>
      <w:r>
        <w:t>Hoping this will be published in the next few weeks or so</w:t>
      </w:r>
    </w:p>
  </w:comment>
  <w:comment w:id="382" w:author="Gemma Carroll" w:date="2022-06-27T18:23:00Z" w:initials="GC">
    <w:p w14:paraId="51F620D7" w14:textId="77777777" w:rsidR="00C631EC" w:rsidRDefault="00C631EC" w:rsidP="00A22941">
      <w:r>
        <w:rPr>
          <w:rStyle w:val="CommentReference"/>
        </w:rPr>
        <w:annotationRef/>
      </w:r>
      <w:r>
        <w:rPr>
          <w:sz w:val="20"/>
          <w:szCs w:val="20"/>
        </w:rPr>
        <w:t>Any reason why 10m here but 30m as default described in data prep section?</w:t>
      </w:r>
    </w:p>
  </w:comment>
  <w:comment w:id="384" w:author="Gemma Carroll" w:date="2022-06-27T19:12:00Z" w:initials="GC">
    <w:p w14:paraId="36C46115" w14:textId="77777777" w:rsidR="005730CA" w:rsidRDefault="003108BB" w:rsidP="00FE7A14">
      <w:r>
        <w:rPr>
          <w:rStyle w:val="CommentReference"/>
        </w:rPr>
        <w:annotationRef/>
      </w:r>
      <w:r w:rsidR="005730CA">
        <w:rPr>
          <w:sz w:val="20"/>
          <w:szCs w:val="20"/>
        </w:rPr>
        <w:t xml:space="preserve">Switch color scale so that sea is lighter than land? Maybe keep consistent scheme with elephant &amp; harp seal maps? </w:t>
      </w:r>
    </w:p>
  </w:comment>
  <w:comment w:id="386" w:author="Gemma Carroll" w:date="2022-06-27T20:30:00Z" w:initials="GC">
    <w:p w14:paraId="583EB1CD" w14:textId="77777777" w:rsidR="007B0A9E" w:rsidRDefault="007B0A9E" w:rsidP="004B3BA7">
      <w:r>
        <w:rPr>
          <w:rStyle w:val="CommentReference"/>
        </w:rPr>
        <w:annotationRef/>
      </w:r>
      <w:r>
        <w:rPr>
          <w:sz w:val="20"/>
          <w:szCs w:val="20"/>
        </w:rPr>
        <w:t>Think the lack of “low” move persistence is just a function of the timescale of observations - I don’t think I would expect many animals to show low autocorrelation in movement parameters with a 5min sampling interval</w:t>
      </w:r>
    </w:p>
  </w:comment>
  <w:comment w:id="391" w:author="Gemma Carroll" w:date="2022-06-27T20:24:00Z" w:initials="GC">
    <w:p w14:paraId="4427A525" w14:textId="7837DBB6" w:rsidR="0088319A" w:rsidRDefault="0088319A" w:rsidP="00126BFE">
      <w:r>
        <w:rPr>
          <w:rStyle w:val="CommentReference"/>
        </w:rPr>
        <w:annotationRef/>
      </w:r>
      <w:r>
        <w:rPr>
          <w:sz w:val="20"/>
          <w:szCs w:val="20"/>
        </w:rPr>
        <w:t xml:space="preserve">Feel like the differences in move persistence between penguins and seals are likely to be driven by the timescale of observations - I don’t think I would expect any animal to have a very low autocorrelation in movements at a 5min interval. </w:t>
      </w:r>
    </w:p>
  </w:comment>
  <w:comment w:id="404" w:author="Gemma Carroll" w:date="2022-06-27T20:22:00Z" w:initials="GC">
    <w:p w14:paraId="4AEEC91B" w14:textId="77777777" w:rsidR="0088319A" w:rsidRDefault="005730CA" w:rsidP="00CB4982">
      <w:r>
        <w:rPr>
          <w:rStyle w:val="CommentReference"/>
        </w:rPr>
        <w:annotationRef/>
      </w:r>
      <w:r w:rsidR="0088319A">
        <w:rPr>
          <w:sz w:val="20"/>
          <w:szCs w:val="20"/>
        </w:rPr>
        <w:t xml:space="preserve">This would be cool but the added text for the SVM methods might set us back on the word count and I’m not sure how convincing adding an unrelated model output would be to most readers… </w:t>
      </w:r>
    </w:p>
  </w:comment>
  <w:comment w:id="405" w:author="Lachlan Phillips (HDR)" w:date="2022-07-07T13:31:00Z" w:initials="LP(">
    <w:p w14:paraId="36DCA3FE" w14:textId="266F7D15" w:rsidR="00CB51E9" w:rsidRDefault="00CB51E9">
      <w:pPr>
        <w:pStyle w:val="CommentText"/>
      </w:pPr>
      <w:r>
        <w:rPr>
          <w:rStyle w:val="CommentReference"/>
        </w:rPr>
        <w:annotationRef/>
      </w:r>
      <w:r>
        <w:t xml:space="preserve">I am made plot for interest sake. Sent to you. </w:t>
      </w:r>
    </w:p>
  </w:comment>
  <w:comment w:id="409" w:author="James Grecian" w:date="2022-06-30T12:52:00Z" w:initials="JG">
    <w:p w14:paraId="48EE553F" w14:textId="77777777" w:rsidR="00D9093B" w:rsidRDefault="00D9093B" w:rsidP="00AA2040">
      <w:r>
        <w:rPr>
          <w:rStyle w:val="CommentReference"/>
        </w:rPr>
        <w:annotationRef/>
      </w:r>
      <w:r>
        <w:rPr>
          <w:sz w:val="20"/>
          <w:szCs w:val="20"/>
        </w:rPr>
        <w:t>Alternative idea with the code is just to have something inline with the examples. This would help make the reader familiar with the syntax before they make the jump to the vignette. Think it could really help uptake of the approach - it was one of the factors in getting me to use moveHMM so quickly while reading their MEE paper…</w:t>
      </w:r>
    </w:p>
  </w:comment>
  <w:comment w:id="419" w:author="Patterson, Toby (O&amp;A, Hobart)" w:date="2022-06-24T20:47:00Z" w:initials="PT(H">
    <w:p w14:paraId="28EF7099" w14:textId="651ECA7F" w:rsidR="00A80FB3" w:rsidRDefault="00A80FB3">
      <w:pPr>
        <w:pStyle w:val="CommentText"/>
      </w:pPr>
      <w:r>
        <w:rPr>
          <w:rStyle w:val="CommentReference"/>
        </w:rPr>
        <w:annotationRef/>
      </w:r>
      <w:r>
        <w:t xml:space="preserve">As per previous comment – would like to see more detail on whats going on here. Perhaps giving some detail on what the arguments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83585" w15:done="0"/>
  <w15:commentEx w15:paraId="7A897328" w15:done="0"/>
  <w15:commentEx w15:paraId="3CF57530" w15:done="0"/>
  <w15:commentEx w15:paraId="5A72E718" w15:done="0"/>
  <w15:commentEx w15:paraId="79016294" w15:done="0"/>
  <w15:commentEx w15:paraId="64B72A3E" w15:done="0"/>
  <w15:commentEx w15:paraId="175688DA" w15:done="0"/>
  <w15:commentEx w15:paraId="713D536C" w15:done="0"/>
  <w15:commentEx w15:paraId="6484C49F" w15:done="0"/>
  <w15:commentEx w15:paraId="59E82EF4" w15:done="0"/>
  <w15:commentEx w15:paraId="585626CC" w15:paraIdParent="59E82EF4" w15:done="0"/>
  <w15:commentEx w15:paraId="6F6CE2EF" w15:done="0"/>
  <w15:commentEx w15:paraId="47EEEB95" w15:done="0"/>
  <w15:commentEx w15:paraId="28BD6EEB" w15:done="0"/>
  <w15:commentEx w15:paraId="1C6125B7" w15:done="0"/>
  <w15:commentEx w15:paraId="636C17A1" w15:done="0"/>
  <w15:commentEx w15:paraId="6A2E9A8D" w15:done="0"/>
  <w15:commentEx w15:paraId="3F11F6CF" w15:done="0"/>
  <w15:commentEx w15:paraId="6A76A6AC" w15:done="0"/>
  <w15:commentEx w15:paraId="172F5274" w15:done="0"/>
  <w15:commentEx w15:paraId="24AA1DA0" w15:done="0"/>
  <w15:commentEx w15:paraId="4D97BF3F" w15:done="0"/>
  <w15:commentEx w15:paraId="33860551" w15:done="0"/>
  <w15:commentEx w15:paraId="49D60630" w15:done="0"/>
  <w15:commentEx w15:paraId="5BBFB3C3" w15:done="0"/>
  <w15:commentEx w15:paraId="38B0325B" w15:done="0"/>
  <w15:commentEx w15:paraId="058B8807" w15:done="0"/>
  <w15:commentEx w15:paraId="09D13023" w15:done="0"/>
  <w15:commentEx w15:paraId="669D729A" w15:done="0"/>
  <w15:commentEx w15:paraId="47376C64" w15:done="0"/>
  <w15:commentEx w15:paraId="7F954B79" w15:done="0"/>
  <w15:commentEx w15:paraId="1C9725B0" w15:done="0"/>
  <w15:commentEx w15:paraId="7713E95B" w15:done="0"/>
  <w15:commentEx w15:paraId="7B691E96" w15:done="0"/>
  <w15:commentEx w15:paraId="3CA5C6F8" w15:done="0"/>
  <w15:commentEx w15:paraId="51F620D7" w15:done="0"/>
  <w15:commentEx w15:paraId="36C46115" w15:done="0"/>
  <w15:commentEx w15:paraId="583EB1CD" w15:done="0"/>
  <w15:commentEx w15:paraId="4427A525" w15:done="0"/>
  <w15:commentEx w15:paraId="4AEEC91B" w15:done="0"/>
  <w15:commentEx w15:paraId="36DCA3FE" w15:done="0"/>
  <w15:commentEx w15:paraId="48EE553F" w15:done="0"/>
  <w15:commentEx w15:paraId="28EF7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80E6A" w16cex:dateUtc="2022-06-30T10:58:00Z"/>
  <w16cex:commentExtensible w16cex:durableId="26680FC5" w16cex:dateUtc="2022-06-30T11:04:00Z"/>
  <w16cex:commentExtensible w16cex:durableId="26680FEB" w16cex:dateUtc="2022-06-30T11:04:00Z"/>
  <w16cex:commentExtensible w16cex:durableId="2660966C" w16cex:dateUtc="2022-06-24T10:00:00Z"/>
  <w16cex:commentExtensible w16cex:durableId="2668137E" w16cex:dateUtc="2022-06-30T11:20:00Z"/>
  <w16cex:commentExtensible w16cex:durableId="2660A012" w16cex:dateUtc="2022-06-24T10:41:00Z"/>
  <w16cex:commentExtensible w16cex:durableId="266461D2" w16cex:dateUtc="2022-06-28T00:05:00Z"/>
  <w16cex:commentExtensible w16cex:durableId="266098BC" w16cex:dateUtc="2022-06-24T10:10:00Z"/>
  <w16cex:commentExtensible w16cex:durableId="26609933" w16cex:dateUtc="2022-06-24T10:12:00Z"/>
  <w16cex:commentExtensible w16cex:durableId="26646714" w16cex:dateUtc="2022-06-28T00:27:00Z"/>
  <w16cex:commentExtensible w16cex:durableId="266970BC" w16cex:dateUtc="2022-07-01T03:10:00Z"/>
  <w16cex:commentExtensible w16cex:durableId="26609B07" w16cex:dateUtc="2022-06-24T10:20:00Z"/>
  <w16cex:commentExtensible w16cex:durableId="26609B63" w16cex:dateUtc="2022-06-24T10:21:00Z"/>
  <w16cex:commentExtensible w16cex:durableId="26696BB2" w16cex:dateUtc="2022-07-01T02:48:00Z"/>
  <w16cex:commentExtensible w16cex:durableId="26609C06" w16cex:dateUtc="2022-06-24T10:24:00Z"/>
  <w16cex:commentExtensible w16cex:durableId="266465B2" w16cex:dateUtc="2022-06-28T00:21:00Z"/>
  <w16cex:commentExtensible w16cex:durableId="2664667B" w16cex:dateUtc="2022-06-28T00:25:00Z"/>
  <w16cex:commentExtensible w16cex:durableId="26647940" w16cex:dateUtc="2022-06-28T00:21:00Z"/>
  <w16cex:commentExtensible w16cex:durableId="266813DE" w16cex:dateUtc="2022-06-30T11:21:00Z"/>
  <w16cex:commentExtensible w16cex:durableId="26647C08" w16cex:dateUtc="2022-06-28T00:25:00Z"/>
  <w16cex:commentExtensible w16cex:durableId="26681A72" w16cex:dateUtc="2022-06-30T11:49:00Z"/>
  <w16cex:commentExtensible w16cex:durableId="26609D93" w16cex:dateUtc="2022-06-24T10:31:00Z"/>
  <w16cex:commentExtensible w16cex:durableId="26609D42" w16cex:dateUtc="2022-06-24T10:29:00Z"/>
  <w16cex:commentExtensible w16cex:durableId="2660A0F9" w16cex:dateUtc="2022-06-24T10:45:00Z"/>
  <w16cex:commentExtensible w16cex:durableId="26609E4A" w16cex:dateUtc="2022-06-24T10:34:00Z"/>
  <w16cex:commentExtensible w16cex:durableId="266492F0" w16cex:dateUtc="2022-06-28T03:34:00Z"/>
  <w16cex:commentExtensible w16cex:durableId="26609E93" w16cex:dateUtc="2022-06-24T10:35:00Z"/>
  <w16cex:commentExtensible w16cex:durableId="26609EC2" w16cex:dateUtc="2022-06-24T10:36:00Z"/>
  <w16cex:commentExtensible w16cex:durableId="26609F2C" w16cex:dateUtc="2022-06-24T10:38:00Z"/>
  <w16cex:commentExtensible w16cex:durableId="26647EF0" w16cex:dateUtc="2022-06-28T02:09:00Z"/>
  <w16cex:commentExtensible w16cex:durableId="26649641" w16cex:dateUtc="2022-06-28T03:49:00Z"/>
  <w16cex:commentExtensible w16cex:durableId="26649653" w16cex:dateUtc="2022-06-28T03:49:00Z"/>
  <w16cex:commentExtensible w16cex:durableId="266473CB" w16cex:dateUtc="2022-06-28T01:22:00Z"/>
  <w16cex:commentExtensible w16cex:durableId="2664741E" w16cex:dateUtc="2022-06-28T01:23:00Z"/>
  <w16cex:commentExtensible w16cex:durableId="26647FA8" w16cex:dateUtc="2022-06-28T02:12:00Z"/>
  <w16cex:commentExtensible w16cex:durableId="266491F0" w16cex:dateUtc="2022-06-28T03:30:00Z"/>
  <w16cex:commentExtensible w16cex:durableId="26649083" w16cex:dateUtc="2022-06-28T03:24:00Z"/>
  <w16cex:commentExtensible w16cex:durableId="26648FF1" w16cex:dateUtc="2022-06-28T03:22:00Z"/>
  <w16cex:commentExtensible w16cex:durableId="26681AF6" w16cex:dateUtc="2022-06-30T11:52:00Z"/>
  <w16cex:commentExtensible w16cex:durableId="2660A153" w16cex:dateUtc="2022-06-24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83585" w16cid:durableId="26680E6A"/>
  <w16cid:commentId w16cid:paraId="7A897328" w16cid:durableId="26680FC5"/>
  <w16cid:commentId w16cid:paraId="3CF57530" w16cid:durableId="26680FEB"/>
  <w16cid:commentId w16cid:paraId="5A72E718" w16cid:durableId="2660966C"/>
  <w16cid:commentId w16cid:paraId="79016294" w16cid:durableId="2668137E"/>
  <w16cid:commentId w16cid:paraId="64B72A3E" w16cid:durableId="2660A012"/>
  <w16cid:commentId w16cid:paraId="175688DA" w16cid:durableId="266461D2"/>
  <w16cid:commentId w16cid:paraId="713D536C" w16cid:durableId="266098BC"/>
  <w16cid:commentId w16cid:paraId="6484C49F" w16cid:durableId="2670240C"/>
  <w16cid:commentId w16cid:paraId="59E82EF4" w16cid:durableId="26609933"/>
  <w16cid:commentId w16cid:paraId="585626CC" w16cid:durableId="26646714"/>
  <w16cid:commentId w16cid:paraId="6F6CE2EF" w16cid:durableId="266970BC"/>
  <w16cid:commentId w16cid:paraId="47EEEB95" w16cid:durableId="26609B07"/>
  <w16cid:commentId w16cid:paraId="28BD6EEB" w16cid:durableId="26609B63"/>
  <w16cid:commentId w16cid:paraId="1C6125B7" w16cid:durableId="26696BB2"/>
  <w16cid:commentId w16cid:paraId="636C17A1" w16cid:durableId="26609C06"/>
  <w16cid:commentId w16cid:paraId="6A2E9A8D" w16cid:durableId="266465B2"/>
  <w16cid:commentId w16cid:paraId="3F11F6CF" w16cid:durableId="2664667B"/>
  <w16cid:commentId w16cid:paraId="6A76A6AC" w16cid:durableId="26647940"/>
  <w16cid:commentId w16cid:paraId="172F5274" w16cid:durableId="266813DE"/>
  <w16cid:commentId w16cid:paraId="24AA1DA0" w16cid:durableId="26647C08"/>
  <w16cid:commentId w16cid:paraId="4D97BF3F" w16cid:durableId="26681A72"/>
  <w16cid:commentId w16cid:paraId="33860551" w16cid:durableId="26609D93"/>
  <w16cid:commentId w16cid:paraId="49D60630" w16cid:durableId="26609D42"/>
  <w16cid:commentId w16cid:paraId="5BBFB3C3" w16cid:durableId="2660A0F9"/>
  <w16cid:commentId w16cid:paraId="38B0325B" w16cid:durableId="26609E4A"/>
  <w16cid:commentId w16cid:paraId="058B8807" w16cid:durableId="266492F0"/>
  <w16cid:commentId w16cid:paraId="09D13023" w16cid:durableId="26609E93"/>
  <w16cid:commentId w16cid:paraId="669D729A" w16cid:durableId="26609EC2"/>
  <w16cid:commentId w16cid:paraId="47376C64" w16cid:durableId="26609F2C"/>
  <w16cid:commentId w16cid:paraId="7F954B79" w16cid:durableId="26647EF0"/>
  <w16cid:commentId w16cid:paraId="1C9725B0" w16cid:durableId="26649641"/>
  <w16cid:commentId w16cid:paraId="7713E95B" w16cid:durableId="26649653"/>
  <w16cid:commentId w16cid:paraId="7B691E96" w16cid:durableId="266473CB"/>
  <w16cid:commentId w16cid:paraId="3CA5C6F8" w16cid:durableId="26715796"/>
  <w16cid:commentId w16cid:paraId="51F620D7" w16cid:durableId="2664741E"/>
  <w16cid:commentId w16cid:paraId="36C46115" w16cid:durableId="26647FA8"/>
  <w16cid:commentId w16cid:paraId="583EB1CD" w16cid:durableId="266491F0"/>
  <w16cid:commentId w16cid:paraId="4427A525" w16cid:durableId="26649083"/>
  <w16cid:commentId w16cid:paraId="4AEEC91B" w16cid:durableId="26648FF1"/>
  <w16cid:commentId w16cid:paraId="36DCA3FE" w16cid:durableId="26715E95"/>
  <w16cid:commentId w16cid:paraId="48EE553F" w16cid:durableId="26681AF6"/>
  <w16cid:commentId w16cid:paraId="28EF7099" w16cid:durableId="2660A1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6FA1F" w14:textId="77777777" w:rsidR="009B21AD" w:rsidRDefault="009B21AD">
      <w:pPr>
        <w:spacing w:after="0"/>
      </w:pPr>
      <w:r>
        <w:separator/>
      </w:r>
    </w:p>
  </w:endnote>
  <w:endnote w:type="continuationSeparator" w:id="0">
    <w:p w14:paraId="1479654D" w14:textId="77777777" w:rsidR="009B21AD" w:rsidRDefault="009B21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6745" w14:textId="77777777" w:rsidR="009B21AD" w:rsidRDefault="009B21AD">
      <w:r>
        <w:separator/>
      </w:r>
    </w:p>
  </w:footnote>
  <w:footnote w:type="continuationSeparator" w:id="0">
    <w:p w14:paraId="0542C1AB" w14:textId="77777777" w:rsidR="009B21AD" w:rsidRDefault="009B2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A4BD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9488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2D221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3666C73"/>
    <w:multiLevelType w:val="hybridMultilevel"/>
    <w:tmpl w:val="CB20066A"/>
    <w:lvl w:ilvl="0" w:tplc="E3B05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759027">
    <w:abstractNumId w:val="0"/>
  </w:num>
  <w:num w:numId="2" w16cid:durableId="54359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6169965">
    <w:abstractNumId w:val="1"/>
  </w:num>
  <w:num w:numId="4" w16cid:durableId="137278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Jonsen">
    <w15:presenceInfo w15:providerId="AD" w15:userId="S::ian.jonsen@mq.edu.au::9e6b6fb5-d6df-415a-b5dd-4431d1b5f52f"/>
  </w15:person>
  <w15:person w15:author="James Grecian">
    <w15:presenceInfo w15:providerId="AD" w15:userId="S::wjg5@st-andrews.ac.uk::15884cf3-4383-45b2-9534-455026e283a3"/>
  </w15:person>
  <w15:person w15:author="Lachlan Phillips (HDR)">
    <w15:presenceInfo w15:providerId="AD" w15:userId="S::lachlan.phillips@hdr.mq.edu.au::2d3373da-419b-49a0-a1d3-8c264ecad4ff"/>
  </w15:person>
  <w15:person w15:author="Robert Harcourt">
    <w15:presenceInfo w15:providerId="AD" w15:userId="S::robert.harcourt@mq.edu.au::45decd7a-3761-4397-b851-6bdc724f6419"/>
  </w15:person>
  <w15:person w15:author="Gemma Carroll">
    <w15:presenceInfo w15:providerId="AD" w15:userId="S::gcarroll@edf.org::c91f20ee-7c8a-4cf8-b1d2-59ee754193f1"/>
  </w15:person>
  <w15:person w15:author="Patterson, Toby (O&amp;A, Hobart)">
    <w15:presenceInfo w15:providerId="AD" w15:userId="S::pat203@csiro.au::e5146fae-c21d-4f64-8877-819a133c3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CF"/>
    <w:rsid w:val="00004689"/>
    <w:rsid w:val="00030779"/>
    <w:rsid w:val="00033635"/>
    <w:rsid w:val="000552B8"/>
    <w:rsid w:val="00056653"/>
    <w:rsid w:val="000F187C"/>
    <w:rsid w:val="000F2537"/>
    <w:rsid w:val="0011049D"/>
    <w:rsid w:val="0012779B"/>
    <w:rsid w:val="00137CCF"/>
    <w:rsid w:val="001944DD"/>
    <w:rsid w:val="001E5B63"/>
    <w:rsid w:val="001F0FBA"/>
    <w:rsid w:val="002455E3"/>
    <w:rsid w:val="002465CA"/>
    <w:rsid w:val="002801F3"/>
    <w:rsid w:val="002F42B9"/>
    <w:rsid w:val="003108BB"/>
    <w:rsid w:val="00341115"/>
    <w:rsid w:val="003416E8"/>
    <w:rsid w:val="00354872"/>
    <w:rsid w:val="00360149"/>
    <w:rsid w:val="00385AF9"/>
    <w:rsid w:val="0039277F"/>
    <w:rsid w:val="003B5B35"/>
    <w:rsid w:val="003B7FCA"/>
    <w:rsid w:val="003C2849"/>
    <w:rsid w:val="003D11EE"/>
    <w:rsid w:val="003F73CF"/>
    <w:rsid w:val="004171D5"/>
    <w:rsid w:val="00507574"/>
    <w:rsid w:val="0051122B"/>
    <w:rsid w:val="0053759C"/>
    <w:rsid w:val="00541101"/>
    <w:rsid w:val="00565405"/>
    <w:rsid w:val="005714A0"/>
    <w:rsid w:val="005730CA"/>
    <w:rsid w:val="005B2099"/>
    <w:rsid w:val="005C033D"/>
    <w:rsid w:val="005C4184"/>
    <w:rsid w:val="005E2E6B"/>
    <w:rsid w:val="005F1DF9"/>
    <w:rsid w:val="00622259"/>
    <w:rsid w:val="00627497"/>
    <w:rsid w:val="00660B7A"/>
    <w:rsid w:val="00672858"/>
    <w:rsid w:val="00681174"/>
    <w:rsid w:val="0068400A"/>
    <w:rsid w:val="006D69D8"/>
    <w:rsid w:val="00706E9E"/>
    <w:rsid w:val="00712D89"/>
    <w:rsid w:val="00723DBF"/>
    <w:rsid w:val="00731A3E"/>
    <w:rsid w:val="00732393"/>
    <w:rsid w:val="0073680F"/>
    <w:rsid w:val="00740D3C"/>
    <w:rsid w:val="00741EA1"/>
    <w:rsid w:val="00791C06"/>
    <w:rsid w:val="007B0A9E"/>
    <w:rsid w:val="007F62E4"/>
    <w:rsid w:val="00803FED"/>
    <w:rsid w:val="0088319A"/>
    <w:rsid w:val="008B4F97"/>
    <w:rsid w:val="008B69CC"/>
    <w:rsid w:val="008C54EF"/>
    <w:rsid w:val="008C7405"/>
    <w:rsid w:val="008D041E"/>
    <w:rsid w:val="008E2FD6"/>
    <w:rsid w:val="008F7AB3"/>
    <w:rsid w:val="00901AB0"/>
    <w:rsid w:val="00914E95"/>
    <w:rsid w:val="00917230"/>
    <w:rsid w:val="00923A72"/>
    <w:rsid w:val="00925B31"/>
    <w:rsid w:val="00934E87"/>
    <w:rsid w:val="009359BB"/>
    <w:rsid w:val="00946BE9"/>
    <w:rsid w:val="009839EF"/>
    <w:rsid w:val="009B21AD"/>
    <w:rsid w:val="009E1D8C"/>
    <w:rsid w:val="00A24376"/>
    <w:rsid w:val="00A60CAB"/>
    <w:rsid w:val="00A632EE"/>
    <w:rsid w:val="00A67CAB"/>
    <w:rsid w:val="00A76FE3"/>
    <w:rsid w:val="00A80FB3"/>
    <w:rsid w:val="00AA6473"/>
    <w:rsid w:val="00AB16E5"/>
    <w:rsid w:val="00B5421B"/>
    <w:rsid w:val="00B65811"/>
    <w:rsid w:val="00B66472"/>
    <w:rsid w:val="00B72482"/>
    <w:rsid w:val="00B92E05"/>
    <w:rsid w:val="00BA57C9"/>
    <w:rsid w:val="00BC1253"/>
    <w:rsid w:val="00BC6D5A"/>
    <w:rsid w:val="00BE1980"/>
    <w:rsid w:val="00BE3115"/>
    <w:rsid w:val="00C174D5"/>
    <w:rsid w:val="00C23E82"/>
    <w:rsid w:val="00C631EC"/>
    <w:rsid w:val="00C81DA0"/>
    <w:rsid w:val="00C81E08"/>
    <w:rsid w:val="00C83EE7"/>
    <w:rsid w:val="00CB51E9"/>
    <w:rsid w:val="00CB6AA9"/>
    <w:rsid w:val="00D1659F"/>
    <w:rsid w:val="00D73440"/>
    <w:rsid w:val="00D9093B"/>
    <w:rsid w:val="00DA13D0"/>
    <w:rsid w:val="00DA7F02"/>
    <w:rsid w:val="00DC03A6"/>
    <w:rsid w:val="00DC1EA0"/>
    <w:rsid w:val="00DC3AC4"/>
    <w:rsid w:val="00DE3BE1"/>
    <w:rsid w:val="00E03EA4"/>
    <w:rsid w:val="00E21C39"/>
    <w:rsid w:val="00E4626D"/>
    <w:rsid w:val="00E65852"/>
    <w:rsid w:val="00E73C2F"/>
    <w:rsid w:val="00EC607A"/>
    <w:rsid w:val="00EE049E"/>
    <w:rsid w:val="00F132C6"/>
    <w:rsid w:val="00F226B6"/>
    <w:rsid w:val="00F5308E"/>
    <w:rsid w:val="00F57655"/>
    <w:rsid w:val="00F66E43"/>
    <w:rsid w:val="00F84946"/>
    <w:rsid w:val="00F85555"/>
    <w:rsid w:val="00FB13FE"/>
    <w:rsid w:val="00FB2B7B"/>
    <w:rsid w:val="00FD33AA"/>
    <w:rsid w:val="00FF6A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CD4E7"/>
  <w15:docId w15:val="{42AC8617-9FB7-2346-9924-97AF5152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934E87"/>
    <w:pPr>
      <w:spacing w:after="0"/>
    </w:pPr>
  </w:style>
  <w:style w:type="character" w:styleId="CommentReference">
    <w:name w:val="annotation reference"/>
    <w:basedOn w:val="DefaultParagraphFont"/>
    <w:semiHidden/>
    <w:unhideWhenUsed/>
    <w:rsid w:val="00672858"/>
    <w:rPr>
      <w:sz w:val="16"/>
      <w:szCs w:val="16"/>
    </w:rPr>
  </w:style>
  <w:style w:type="paragraph" w:styleId="CommentText">
    <w:name w:val="annotation text"/>
    <w:basedOn w:val="Normal"/>
    <w:link w:val="CommentTextChar"/>
    <w:semiHidden/>
    <w:unhideWhenUsed/>
    <w:rsid w:val="00672858"/>
    <w:rPr>
      <w:sz w:val="20"/>
      <w:szCs w:val="20"/>
    </w:rPr>
  </w:style>
  <w:style w:type="character" w:customStyle="1" w:styleId="CommentTextChar">
    <w:name w:val="Comment Text Char"/>
    <w:basedOn w:val="DefaultParagraphFont"/>
    <w:link w:val="CommentText"/>
    <w:semiHidden/>
    <w:rsid w:val="00672858"/>
    <w:rPr>
      <w:sz w:val="20"/>
      <w:szCs w:val="20"/>
    </w:rPr>
  </w:style>
  <w:style w:type="paragraph" w:styleId="CommentSubject">
    <w:name w:val="annotation subject"/>
    <w:basedOn w:val="CommentText"/>
    <w:next w:val="CommentText"/>
    <w:link w:val="CommentSubjectChar"/>
    <w:semiHidden/>
    <w:unhideWhenUsed/>
    <w:rsid w:val="00672858"/>
    <w:rPr>
      <w:b/>
      <w:bCs/>
    </w:rPr>
  </w:style>
  <w:style w:type="character" w:customStyle="1" w:styleId="CommentSubjectChar">
    <w:name w:val="Comment Subject Char"/>
    <w:basedOn w:val="CommentTextChar"/>
    <w:link w:val="CommentSubject"/>
    <w:semiHidden/>
    <w:rsid w:val="00672858"/>
    <w:rPr>
      <w:b/>
      <w:bCs/>
      <w:sz w:val="20"/>
      <w:szCs w:val="20"/>
    </w:rPr>
  </w:style>
  <w:style w:type="character" w:styleId="Strong">
    <w:name w:val="Strong"/>
    <w:basedOn w:val="DefaultParagraphFont"/>
    <w:uiPriority w:val="22"/>
    <w:qFormat/>
    <w:rsid w:val="00BE3115"/>
    <w:rPr>
      <w:b/>
      <w:bCs/>
    </w:rPr>
  </w:style>
  <w:style w:type="character" w:customStyle="1" w:styleId="pl-smi">
    <w:name w:val="pl-smi"/>
    <w:basedOn w:val="DefaultParagraphFont"/>
    <w:rsid w:val="00E4626D"/>
  </w:style>
  <w:style w:type="character" w:customStyle="1" w:styleId="pl-k">
    <w:name w:val="pl-k"/>
    <w:basedOn w:val="DefaultParagraphFont"/>
    <w:rsid w:val="00E4626D"/>
  </w:style>
  <w:style w:type="paragraph" w:styleId="NormalWeb">
    <w:name w:val="Normal (Web)"/>
    <w:basedOn w:val="Normal"/>
    <w:uiPriority w:val="99"/>
    <w:unhideWhenUsed/>
    <w:rsid w:val="00F57655"/>
    <w:pPr>
      <w:spacing w:before="100" w:beforeAutospacing="1" w:after="100" w:afterAutospacing="1"/>
    </w:pPr>
    <w:rPr>
      <w:rFonts w:ascii="Times New Roman" w:eastAsia="Times New Roman" w:hAnsi="Times New Roman" w:cs="Times New Roman"/>
      <w:lang w:val="en-GB" w:eastAsia="en-GB"/>
    </w:rPr>
  </w:style>
  <w:style w:type="paragraph" w:styleId="BalloonText">
    <w:name w:val="Balloon Text"/>
    <w:basedOn w:val="Normal"/>
    <w:link w:val="BalloonTextChar"/>
    <w:semiHidden/>
    <w:unhideWhenUsed/>
    <w:rsid w:val="00FD33A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D33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9831">
      <w:bodyDiv w:val="1"/>
      <w:marLeft w:val="0"/>
      <w:marRight w:val="0"/>
      <w:marTop w:val="0"/>
      <w:marBottom w:val="0"/>
      <w:divBdr>
        <w:top w:val="none" w:sz="0" w:space="0" w:color="auto"/>
        <w:left w:val="none" w:sz="0" w:space="0" w:color="auto"/>
        <w:bottom w:val="none" w:sz="0" w:space="0" w:color="auto"/>
        <w:right w:val="none" w:sz="0" w:space="0" w:color="auto"/>
      </w:divBdr>
      <w:divsChild>
        <w:div w:id="1655332394">
          <w:marLeft w:val="0"/>
          <w:marRight w:val="0"/>
          <w:marTop w:val="0"/>
          <w:marBottom w:val="0"/>
          <w:divBdr>
            <w:top w:val="none" w:sz="0" w:space="0" w:color="auto"/>
            <w:left w:val="none" w:sz="0" w:space="0" w:color="auto"/>
            <w:bottom w:val="none" w:sz="0" w:space="0" w:color="auto"/>
            <w:right w:val="none" w:sz="0" w:space="0" w:color="auto"/>
          </w:divBdr>
          <w:divsChild>
            <w:div w:id="32385827">
              <w:marLeft w:val="0"/>
              <w:marRight w:val="0"/>
              <w:marTop w:val="0"/>
              <w:marBottom w:val="0"/>
              <w:divBdr>
                <w:top w:val="none" w:sz="0" w:space="0" w:color="auto"/>
                <w:left w:val="none" w:sz="0" w:space="0" w:color="auto"/>
                <w:bottom w:val="none" w:sz="0" w:space="0" w:color="auto"/>
                <w:right w:val="none" w:sz="0" w:space="0" w:color="auto"/>
              </w:divBdr>
              <w:divsChild>
                <w:div w:id="1976065157">
                  <w:marLeft w:val="0"/>
                  <w:marRight w:val="0"/>
                  <w:marTop w:val="0"/>
                  <w:marBottom w:val="0"/>
                  <w:divBdr>
                    <w:top w:val="none" w:sz="0" w:space="0" w:color="auto"/>
                    <w:left w:val="none" w:sz="0" w:space="0" w:color="auto"/>
                    <w:bottom w:val="none" w:sz="0" w:space="0" w:color="auto"/>
                    <w:right w:val="none" w:sz="0" w:space="0" w:color="auto"/>
                  </w:divBdr>
                  <w:divsChild>
                    <w:div w:id="82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6283">
      <w:bodyDiv w:val="1"/>
      <w:marLeft w:val="0"/>
      <w:marRight w:val="0"/>
      <w:marTop w:val="0"/>
      <w:marBottom w:val="0"/>
      <w:divBdr>
        <w:top w:val="none" w:sz="0" w:space="0" w:color="auto"/>
        <w:left w:val="none" w:sz="0" w:space="0" w:color="auto"/>
        <w:bottom w:val="none" w:sz="0" w:space="0" w:color="auto"/>
        <w:right w:val="none" w:sz="0" w:space="0" w:color="auto"/>
      </w:divBdr>
    </w:div>
    <w:div w:id="546451910">
      <w:bodyDiv w:val="1"/>
      <w:marLeft w:val="0"/>
      <w:marRight w:val="0"/>
      <w:marTop w:val="0"/>
      <w:marBottom w:val="0"/>
      <w:divBdr>
        <w:top w:val="none" w:sz="0" w:space="0" w:color="auto"/>
        <w:left w:val="none" w:sz="0" w:space="0" w:color="auto"/>
        <w:bottom w:val="none" w:sz="0" w:space="0" w:color="auto"/>
        <w:right w:val="none" w:sz="0" w:space="0" w:color="auto"/>
      </w:divBdr>
    </w:div>
    <w:div w:id="601114169">
      <w:bodyDiv w:val="1"/>
      <w:marLeft w:val="0"/>
      <w:marRight w:val="0"/>
      <w:marTop w:val="0"/>
      <w:marBottom w:val="0"/>
      <w:divBdr>
        <w:top w:val="none" w:sz="0" w:space="0" w:color="auto"/>
        <w:left w:val="none" w:sz="0" w:space="0" w:color="auto"/>
        <w:bottom w:val="none" w:sz="0" w:space="0" w:color="auto"/>
        <w:right w:val="none" w:sz="0" w:space="0" w:color="auto"/>
      </w:divBdr>
    </w:div>
    <w:div w:id="716702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11/j.2041-210x.2011.00141.x" TargetMode="External"/><Relationship Id="rId26" Type="http://schemas.openxmlformats.org/officeDocument/2006/relationships/hyperlink" Target="https://doi.org/10.5281/zenodo.4321827" TargetMode="External"/><Relationship Id="rId3" Type="http://schemas.openxmlformats.org/officeDocument/2006/relationships/settings" Target="settings.xml"/><Relationship Id="rId21" Type="http://schemas.openxmlformats.org/officeDocument/2006/relationships/hyperlink" Target="https://CRAN.R-project.org/package=ggspatial"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yperlink" Target="https://github.com/ianjonsen/foieGras" TargetMode="External"/><Relationship Id="rId25" Type="http://schemas.openxmlformats.org/officeDocument/2006/relationships/hyperlink" Target="https://doi.org/10.1111/j.1600-0587.2009.06039.x" TargetMode="External"/><Relationship Id="rId33"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ianjonsen.r-universe.dev/ui" TargetMode="External"/><Relationship Id="rId20" Type="http://schemas.openxmlformats.org/officeDocument/2006/relationships/hyperlink" Target="https://CRAN.R-project.org/package=rosm"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os.aodn.org.au" TargetMode="External"/><Relationship Id="rId24" Type="http://schemas.openxmlformats.org/officeDocument/2006/relationships/hyperlink" Target="https://doi.org/10.1109/TMECH.2013.2252076" TargetMode="External"/><Relationship Id="rId32" Type="http://schemas.openxmlformats.org/officeDocument/2006/relationships/hyperlink" Target="https://doi.org/DOI:%2010.1007/s10651-017-0372-4"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111/1365-2664.12820" TargetMode="External"/><Relationship Id="rId28" Type="http://schemas.openxmlformats.org/officeDocument/2006/relationships/hyperlink" Target="https://doi.org/10.1890/07-2153.1"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038/s41598-017-14278-z" TargetMode="External"/><Relationship Id="rId31" Type="http://schemas.openxmlformats.org/officeDocument/2006/relationships/hyperlink" Target="https://journals.plos.org/plosone/article?id=10.1371/journal.pone.000732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s://doi.org/10.1098/rsos.211042" TargetMode="External"/><Relationship Id="rId27" Type="http://schemas.openxmlformats.org/officeDocument/2006/relationships/hyperlink" Target="https://CRAN.R-project.org/package=patchwork" TargetMode="External"/><Relationship Id="rId30" Type="http://schemas.openxmlformats.org/officeDocument/2006/relationships/hyperlink" Target="http://www.argos-system.org/manual" TargetMode="Externa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6155</Words>
  <Characters>35084</Characters>
  <Application>Microsoft Office Word</Application>
  <DocSecurity>0</DocSecurity>
  <Lines>494</Lines>
  <Paragraphs>72</Paragraphs>
  <ScaleCrop>false</ScaleCrop>
  <HeadingPairs>
    <vt:vector size="2" baseType="variant">
      <vt:variant>
        <vt:lpstr>Title</vt:lpstr>
      </vt:variant>
      <vt:variant>
        <vt:i4>1</vt:i4>
      </vt:variant>
    </vt:vector>
  </HeadingPairs>
  <TitlesOfParts>
    <vt:vector size="1" baseType="lpstr">
      <vt:lpstr>foieGras an R package for animal movement data: rapid quality control, behavioural estimation and simulation</vt:lpstr>
    </vt:vector>
  </TitlesOfParts>
  <Company/>
  <LinksUpToDate>false</LinksUpToDate>
  <CharactersWithSpaces>41167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foieGras an R package for animal movement data: rapid quality control, behavioural estimation and simulation</dc:title>
  <dc:creator>Patterson, Toby (O&amp;A, Hobart)</dc:creator>
  <cp:keywords/>
  <cp:lastModifiedBy>Ian Jonsen</cp:lastModifiedBy>
  <cp:revision>4</cp:revision>
  <dcterms:created xsi:type="dcterms:W3CDTF">2022-07-11T18:56:00Z</dcterms:created>
  <dcterms:modified xsi:type="dcterms:W3CDTF">2022-07-11T19:01:00Z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12pt</vt:lpwstr>
  </property>
  <property fmtid="{D5CDD505-2E9C-101B-9397-08002B2CF9AE}" pid="4" name="compact-title">
    <vt:lpwstr>False</vt:lpwstr>
  </property>
  <property fmtid="{D5CDD505-2E9C-101B-9397-08002B2CF9AE}" pid="5" name="csl">
    <vt:lpwstr>methods-in-ecology-and-evolution.csl</vt:lpwstr>
  </property>
  <property fmtid="{D5CDD505-2E9C-101B-9397-08002B2CF9AE}" pid="6" name="documentclass">
    <vt:lpwstr>article</vt:lpwstr>
  </property>
  <property fmtid="{D5CDD505-2E9C-101B-9397-08002B2CF9AE}" pid="7" name="geometry">
    <vt:lpwstr>left=2.5cm,right=2.5cm,top=2.5cm,bottom=2.5cm,headheight=12pt,letterpaper</vt:lpwstr>
  </property>
  <property fmtid="{D5CDD505-2E9C-101B-9397-08002B2CF9AE}" pid="8" name="header-includes">
    <vt:lpwstr/>
  </property>
  <property fmtid="{D5CDD505-2E9C-101B-9397-08002B2CF9AE}" pid="9" name="output">
    <vt:lpwstr/>
  </property>
  <property fmtid="{D5CDD505-2E9C-101B-9397-08002B2CF9AE}" pid="10" name="spacing">
    <vt:lpwstr>double</vt:lpwstr>
  </property>
</Properties>
</file>